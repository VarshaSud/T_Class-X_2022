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3E24" w:rsidRPr="003B6026" w:rsidRDefault="008C0033" w:rsidP="00194F32">
      <w:pPr>
        <w:pStyle w:val="NoSpacing"/>
        <w:rPr>
          <w:color w:val="000000" w:themeColor="text1"/>
        </w:rPr>
      </w:pPr>
      <w:proofErr w:type="spellStart"/>
      <w:r>
        <w:rPr>
          <w:color w:val="000000" w:themeColor="text1"/>
        </w:rPr>
        <w:t>Que</w:t>
      </w:r>
      <w:proofErr w:type="spellEnd"/>
      <w:r>
        <w:rPr>
          <w:color w:val="000000" w:themeColor="text1"/>
        </w:rPr>
        <w:t xml:space="preserve">:  </w:t>
      </w:r>
      <w:r w:rsidR="00203E24" w:rsidRPr="003B6026">
        <w:rPr>
          <w:color w:val="000000" w:themeColor="text1"/>
        </w:rPr>
        <w:t>In Spreadsheet Hyperlink icon is present on ___________________ toolbar.</w:t>
      </w:r>
    </w:p>
    <w:p w:rsidR="00203E24" w:rsidRPr="003B6026" w:rsidRDefault="00203E24" w:rsidP="00194F32">
      <w:pPr>
        <w:pStyle w:val="NoSpacing"/>
        <w:rPr>
          <w:color w:val="000000" w:themeColor="text1"/>
        </w:rPr>
      </w:pPr>
      <w:r w:rsidRPr="003B6026">
        <w:rPr>
          <w:color w:val="000000" w:themeColor="text1"/>
        </w:rPr>
        <w:t>Ans. Standard</w:t>
      </w:r>
    </w:p>
    <w:p w:rsidR="00203E24" w:rsidRPr="003B6026" w:rsidRDefault="00203E24" w:rsidP="00194F32">
      <w:pPr>
        <w:pStyle w:val="NoSpacing"/>
        <w:rPr>
          <w:color w:val="000000" w:themeColor="text1"/>
        </w:rPr>
      </w:pPr>
    </w:p>
    <w:p w:rsidR="00203E24" w:rsidRPr="003B6026" w:rsidRDefault="00203E24" w:rsidP="00194F32">
      <w:pPr>
        <w:pStyle w:val="NoSpacing"/>
        <w:rPr>
          <w:color w:val="000000" w:themeColor="text1"/>
        </w:rPr>
      </w:pPr>
      <w:r w:rsidRPr="003B6026">
        <w:rPr>
          <w:color w:val="000000" w:themeColor="text1"/>
        </w:rPr>
        <w:t>Q. Write the steps to add comment to a shared spreadsheet.</w:t>
      </w:r>
    </w:p>
    <w:p w:rsidR="00203E24" w:rsidRPr="003B6026" w:rsidRDefault="00203E24" w:rsidP="00194F32">
      <w:pPr>
        <w:pStyle w:val="NoSpacing"/>
        <w:rPr>
          <w:color w:val="000000" w:themeColor="text1"/>
        </w:rPr>
      </w:pPr>
      <w:r w:rsidRPr="003B6026">
        <w:rPr>
          <w:color w:val="000000" w:themeColor="text1"/>
        </w:rPr>
        <w:t>Ans. Steps to add comment to a shared spreadsheet.</w:t>
      </w:r>
    </w:p>
    <w:p w:rsidR="00203E24" w:rsidRPr="003B6026" w:rsidRDefault="00203E24" w:rsidP="00194F32">
      <w:pPr>
        <w:pStyle w:val="NoSpacing"/>
        <w:rPr>
          <w:color w:val="000000" w:themeColor="text1"/>
        </w:rPr>
      </w:pPr>
      <w:r w:rsidRPr="003B6026">
        <w:rPr>
          <w:color w:val="000000" w:themeColor="text1"/>
        </w:rPr>
        <w:t>a. Make the change to the spreadsheet.</w:t>
      </w:r>
    </w:p>
    <w:p w:rsidR="00203E24" w:rsidRPr="003B6026" w:rsidRDefault="00203E24" w:rsidP="00194F32">
      <w:pPr>
        <w:pStyle w:val="NoSpacing"/>
        <w:rPr>
          <w:color w:val="000000" w:themeColor="text1"/>
        </w:rPr>
      </w:pPr>
      <w:r w:rsidRPr="003B6026">
        <w:rPr>
          <w:color w:val="000000" w:themeColor="text1"/>
        </w:rPr>
        <w:t>b. Select the cell with the change.</w:t>
      </w:r>
    </w:p>
    <w:p w:rsidR="00203E24" w:rsidRPr="003B6026" w:rsidRDefault="00203E24" w:rsidP="00194F32">
      <w:pPr>
        <w:pStyle w:val="NoSpacing"/>
        <w:rPr>
          <w:color w:val="000000" w:themeColor="text1"/>
        </w:rPr>
      </w:pPr>
      <w:r w:rsidRPr="003B6026">
        <w:rPr>
          <w:color w:val="000000" w:themeColor="text1"/>
        </w:rPr>
        <w:t>c. Choose Edit &gt; Changes &gt; Comments</w:t>
      </w:r>
    </w:p>
    <w:p w:rsidR="00203E24" w:rsidRPr="003B6026" w:rsidRDefault="00203E24" w:rsidP="00194F32">
      <w:pPr>
        <w:pStyle w:val="NoSpacing"/>
        <w:rPr>
          <w:color w:val="000000" w:themeColor="text1"/>
        </w:rPr>
      </w:pPr>
      <w:r w:rsidRPr="003B6026">
        <w:rPr>
          <w:color w:val="000000" w:themeColor="text1"/>
        </w:rPr>
        <w:t>d. Type your own comment and click OK.</w:t>
      </w:r>
    </w:p>
    <w:p w:rsidR="00203E24" w:rsidRPr="003B6026" w:rsidRDefault="00203E24" w:rsidP="00194F32">
      <w:pPr>
        <w:pStyle w:val="NoSpacing"/>
        <w:rPr>
          <w:color w:val="000000" w:themeColor="text1"/>
        </w:rPr>
      </w:pPr>
    </w:p>
    <w:p w:rsidR="00203E24" w:rsidRPr="003B6026" w:rsidRDefault="00203E24" w:rsidP="00194F32">
      <w:pPr>
        <w:pStyle w:val="NoSpacing"/>
        <w:rPr>
          <w:color w:val="000000" w:themeColor="text1"/>
        </w:rPr>
      </w:pPr>
    </w:p>
    <w:p w:rsidR="00203E24" w:rsidRPr="003B6026" w:rsidRDefault="00203E24" w:rsidP="00194F32">
      <w:pPr>
        <w:pStyle w:val="NoSpacing"/>
        <w:rPr>
          <w:color w:val="000000" w:themeColor="text1"/>
        </w:rPr>
      </w:pPr>
      <w:r w:rsidRPr="003B6026">
        <w:rPr>
          <w:color w:val="000000" w:themeColor="text1"/>
        </w:rPr>
        <w:t>Q. How can you edit the entered comment?</w:t>
      </w:r>
    </w:p>
    <w:p w:rsidR="00203E24" w:rsidRPr="003B6026" w:rsidRDefault="00203E24" w:rsidP="00194F32">
      <w:pPr>
        <w:pStyle w:val="NoSpacing"/>
        <w:rPr>
          <w:color w:val="000000" w:themeColor="text1"/>
        </w:rPr>
      </w:pPr>
      <w:proofErr w:type="gramStart"/>
      <w:r w:rsidRPr="003B6026">
        <w:rPr>
          <w:color w:val="000000" w:themeColor="text1"/>
        </w:rPr>
        <w:t>Ans.</w:t>
      </w:r>
      <w:proofErr w:type="gramEnd"/>
      <w:r w:rsidRPr="003B6026">
        <w:rPr>
          <w:color w:val="000000" w:themeColor="text1"/>
        </w:rPr>
        <w:t xml:space="preserve"> We can edit the entered comment </w:t>
      </w:r>
      <w:proofErr w:type="gramStart"/>
      <w:r w:rsidRPr="003B6026">
        <w:rPr>
          <w:color w:val="000000" w:themeColor="text1"/>
        </w:rPr>
        <w:t>by :</w:t>
      </w:r>
      <w:proofErr w:type="gramEnd"/>
    </w:p>
    <w:p w:rsidR="00203E24" w:rsidRPr="003B6026" w:rsidRDefault="00203E24" w:rsidP="00194F32">
      <w:pPr>
        <w:pStyle w:val="NoSpacing"/>
        <w:rPr>
          <w:color w:val="000000" w:themeColor="text1"/>
        </w:rPr>
      </w:pPr>
      <w:r w:rsidRPr="003B6026">
        <w:rPr>
          <w:color w:val="000000" w:themeColor="text1"/>
        </w:rPr>
        <w:t>1 Select the cell with the comment that you want to edit.</w:t>
      </w:r>
    </w:p>
    <w:p w:rsidR="00203E24" w:rsidRPr="003B6026" w:rsidRDefault="00203E24" w:rsidP="00194F32">
      <w:pPr>
        <w:pStyle w:val="NoSpacing"/>
        <w:rPr>
          <w:color w:val="000000" w:themeColor="text1"/>
        </w:rPr>
      </w:pPr>
      <w:r w:rsidRPr="003B6026">
        <w:rPr>
          <w:color w:val="000000" w:themeColor="text1"/>
        </w:rPr>
        <w:t>2. Select Edit &gt; Changes &gt; Comments.</w:t>
      </w:r>
    </w:p>
    <w:p w:rsidR="00203E24" w:rsidRPr="003B6026" w:rsidRDefault="00203E24" w:rsidP="00194F32">
      <w:pPr>
        <w:pStyle w:val="NoSpacing"/>
        <w:rPr>
          <w:color w:val="000000" w:themeColor="text1"/>
        </w:rPr>
      </w:pPr>
      <w:r w:rsidRPr="003B6026">
        <w:rPr>
          <w:color w:val="000000" w:themeColor="text1"/>
        </w:rPr>
        <w:t>3. Edit the comment and click OK.</w:t>
      </w:r>
    </w:p>
    <w:p w:rsidR="00203E24" w:rsidRPr="003B6026" w:rsidRDefault="00203E24" w:rsidP="00194F32">
      <w:pPr>
        <w:pStyle w:val="NoSpacing"/>
        <w:rPr>
          <w:color w:val="000000" w:themeColor="text1"/>
        </w:rPr>
      </w:pPr>
    </w:p>
    <w:p w:rsidR="00203E24" w:rsidRPr="003B6026" w:rsidRDefault="00203E24" w:rsidP="00194F32">
      <w:pPr>
        <w:pStyle w:val="NoSpacing"/>
        <w:rPr>
          <w:color w:val="000000" w:themeColor="text1"/>
        </w:rPr>
      </w:pPr>
      <w:r w:rsidRPr="003B6026">
        <w:rPr>
          <w:color w:val="000000" w:themeColor="text1"/>
        </w:rPr>
        <w:t xml:space="preserve">Q. </w:t>
      </w:r>
      <w:proofErr w:type="spellStart"/>
      <w:r w:rsidRPr="003B6026">
        <w:rPr>
          <w:color w:val="000000" w:themeColor="text1"/>
        </w:rPr>
        <w:t>Parth</w:t>
      </w:r>
      <w:proofErr w:type="spellEnd"/>
      <w:r w:rsidRPr="003B6026">
        <w:rPr>
          <w:color w:val="000000" w:themeColor="text1"/>
        </w:rPr>
        <w:t xml:space="preserve"> scored 130 in Term1 and 140 in Term2 (out of </w:t>
      </w:r>
      <w:proofErr w:type="gramStart"/>
      <w:r w:rsidRPr="003B6026">
        <w:rPr>
          <w:color w:val="000000" w:themeColor="text1"/>
        </w:rPr>
        <w:t>150 )</w:t>
      </w:r>
      <w:proofErr w:type="gramEnd"/>
      <w:r w:rsidRPr="003B6026">
        <w:rPr>
          <w:color w:val="000000" w:themeColor="text1"/>
        </w:rPr>
        <w:t>. How much will he score in Term3 so that the aggregate becomes 80%</w:t>
      </w:r>
      <w:proofErr w:type="gramStart"/>
      <w:r w:rsidRPr="003B6026">
        <w:rPr>
          <w:color w:val="000000" w:themeColor="text1"/>
        </w:rPr>
        <w:t>.</w:t>
      </w:r>
      <w:proofErr w:type="gramEnd"/>
      <w:r w:rsidRPr="003B6026">
        <w:rPr>
          <w:color w:val="000000" w:themeColor="text1"/>
        </w:rPr>
        <w:t xml:space="preserve"> Which option will help him to find?</w:t>
      </w:r>
    </w:p>
    <w:p w:rsidR="00203E24" w:rsidRPr="003B6026" w:rsidRDefault="00203E24" w:rsidP="00194F32">
      <w:pPr>
        <w:pStyle w:val="NoSpacing"/>
        <w:rPr>
          <w:color w:val="000000" w:themeColor="text1"/>
        </w:rPr>
      </w:pPr>
      <w:r w:rsidRPr="003B6026">
        <w:rPr>
          <w:color w:val="000000" w:themeColor="text1"/>
        </w:rPr>
        <w:t>Ans. Goal Seek</w:t>
      </w:r>
    </w:p>
    <w:p w:rsidR="00203E24" w:rsidRPr="003B6026" w:rsidRDefault="00203E24" w:rsidP="00194F32">
      <w:pPr>
        <w:pStyle w:val="NoSpacing"/>
        <w:rPr>
          <w:color w:val="000000" w:themeColor="text1"/>
        </w:rPr>
      </w:pPr>
    </w:p>
    <w:p w:rsidR="00203E24" w:rsidRPr="003B6026" w:rsidRDefault="00203E24" w:rsidP="00194F32">
      <w:pPr>
        <w:pStyle w:val="NoSpacing"/>
        <w:rPr>
          <w:color w:val="000000" w:themeColor="text1"/>
        </w:rPr>
      </w:pPr>
      <w:r w:rsidRPr="003B6026">
        <w:rPr>
          <w:color w:val="000000" w:themeColor="text1"/>
        </w:rPr>
        <w:t>Q. How can we rename a worksheet?</w:t>
      </w:r>
    </w:p>
    <w:p w:rsidR="00203E24" w:rsidRPr="003B6026" w:rsidRDefault="00203E24" w:rsidP="00194F32">
      <w:pPr>
        <w:pStyle w:val="NoSpacing"/>
        <w:rPr>
          <w:color w:val="000000" w:themeColor="text1"/>
        </w:rPr>
      </w:pPr>
      <w:proofErr w:type="gramStart"/>
      <w:r w:rsidRPr="003B6026">
        <w:rPr>
          <w:rStyle w:val="Strong"/>
          <w:rFonts w:ascii="Segoe UI" w:hAnsi="Segoe UI" w:cs="Segoe UI"/>
          <w:b w:val="0"/>
          <w:bCs w:val="0"/>
          <w:color w:val="000000" w:themeColor="text1"/>
          <w:sz w:val="24"/>
          <w:szCs w:val="24"/>
          <w:bdr w:val="none" w:sz="0" w:space="0" w:color="auto" w:frame="1"/>
        </w:rPr>
        <w:t>Ans.</w:t>
      </w:r>
      <w:proofErr w:type="gramEnd"/>
      <w:r w:rsidRPr="003B6026">
        <w:rPr>
          <w:rStyle w:val="Strong"/>
          <w:rFonts w:ascii="Segoe UI" w:hAnsi="Segoe UI" w:cs="Segoe UI"/>
          <w:b w:val="0"/>
          <w:bCs w:val="0"/>
          <w:color w:val="000000" w:themeColor="text1"/>
          <w:sz w:val="24"/>
          <w:szCs w:val="24"/>
          <w:bdr w:val="none" w:sz="0" w:space="0" w:color="auto" w:frame="1"/>
        </w:rPr>
        <w:t xml:space="preserve"> There are three ways you can rename a worksheet</w:t>
      </w:r>
    </w:p>
    <w:p w:rsidR="00203E24" w:rsidRPr="003B6026" w:rsidRDefault="00203E24" w:rsidP="00194F32">
      <w:pPr>
        <w:pStyle w:val="NoSpacing"/>
        <w:rPr>
          <w:rStyle w:val="Strong"/>
          <w:rFonts w:ascii="Segoe UI" w:hAnsi="Segoe UI" w:cs="Segoe UI"/>
          <w:b w:val="0"/>
          <w:bCs w:val="0"/>
          <w:color w:val="000000" w:themeColor="text1"/>
          <w:sz w:val="24"/>
          <w:szCs w:val="24"/>
          <w:bdr w:val="none" w:sz="0" w:space="0" w:color="auto" w:frame="1"/>
        </w:rPr>
      </w:pPr>
      <w:r w:rsidRPr="003B6026">
        <w:rPr>
          <w:rStyle w:val="Strong"/>
          <w:rFonts w:ascii="Segoe UI" w:hAnsi="Segoe UI" w:cs="Segoe UI"/>
          <w:b w:val="0"/>
          <w:bCs w:val="0"/>
          <w:color w:val="000000" w:themeColor="text1"/>
          <w:sz w:val="24"/>
          <w:szCs w:val="24"/>
          <w:bdr w:val="none" w:sz="0" w:space="0" w:color="auto" w:frame="1"/>
        </w:rPr>
        <w:t>Double-click on one of the existing worksheet names.</w:t>
      </w:r>
    </w:p>
    <w:p w:rsidR="00203E24" w:rsidRPr="003B6026" w:rsidRDefault="00203E24" w:rsidP="00194F32">
      <w:pPr>
        <w:pStyle w:val="NoSpacing"/>
        <w:rPr>
          <w:rStyle w:val="Strong"/>
          <w:rFonts w:ascii="Segoe UI" w:hAnsi="Segoe UI" w:cs="Segoe UI"/>
          <w:b w:val="0"/>
          <w:bCs w:val="0"/>
          <w:color w:val="000000" w:themeColor="text1"/>
          <w:sz w:val="24"/>
          <w:szCs w:val="24"/>
        </w:rPr>
      </w:pPr>
      <w:r w:rsidRPr="003B6026">
        <w:rPr>
          <w:rStyle w:val="Strong"/>
          <w:rFonts w:ascii="Segoe UI" w:hAnsi="Segoe UI" w:cs="Segoe UI"/>
          <w:b w:val="0"/>
          <w:bCs w:val="0"/>
          <w:color w:val="000000" w:themeColor="text1"/>
          <w:sz w:val="24"/>
          <w:szCs w:val="24"/>
          <w:bdr w:val="none" w:sz="0" w:space="0" w:color="auto" w:frame="1"/>
          <w:shd w:val="clear" w:color="auto" w:fill="FFFFFF"/>
        </w:rPr>
        <w:t>b. Right-click on an existing worksheet name, then choose Rename from the resulting Context menu.</w:t>
      </w:r>
    </w:p>
    <w:p w:rsidR="00203E24" w:rsidRPr="003B6026" w:rsidRDefault="00203E24" w:rsidP="00194F32">
      <w:pPr>
        <w:pStyle w:val="NoSpacing"/>
        <w:rPr>
          <w:color w:val="000000" w:themeColor="text1"/>
        </w:rPr>
      </w:pPr>
      <w:r w:rsidRPr="003B6026">
        <w:rPr>
          <w:rStyle w:val="Strong"/>
          <w:rFonts w:ascii="Segoe UI" w:hAnsi="Segoe UI" w:cs="Segoe UI"/>
          <w:b w:val="0"/>
          <w:bCs w:val="0"/>
          <w:color w:val="000000" w:themeColor="text1"/>
          <w:sz w:val="24"/>
          <w:szCs w:val="24"/>
          <w:bdr w:val="none" w:sz="0" w:space="0" w:color="auto" w:frame="1"/>
          <w:shd w:val="clear" w:color="auto" w:fill="FFFFFF"/>
        </w:rPr>
        <w:t>c. Select the worksheet you want to rename (click on the worksheet tab) and then select the Sheet option from the Format menu. This displays a submenu from which you should select the Rename option.</w:t>
      </w:r>
    </w:p>
    <w:p w:rsidR="00203E24" w:rsidRPr="003B6026" w:rsidRDefault="00203E24" w:rsidP="00194F32">
      <w:pPr>
        <w:pStyle w:val="NoSpacing"/>
        <w:rPr>
          <w:color w:val="000000" w:themeColor="text1"/>
        </w:rPr>
      </w:pPr>
    </w:p>
    <w:p w:rsidR="00DC638E" w:rsidRPr="003B6026" w:rsidRDefault="00DC638E" w:rsidP="00194F32">
      <w:pPr>
        <w:pStyle w:val="NoSpacing"/>
        <w:rPr>
          <w:color w:val="000000" w:themeColor="text1"/>
        </w:rPr>
      </w:pPr>
      <w:r w:rsidRPr="003B6026">
        <w:rPr>
          <w:color w:val="000000" w:themeColor="text1"/>
        </w:rPr>
        <w:t>Q. What do you mean by range of cells?</w:t>
      </w:r>
    </w:p>
    <w:p w:rsidR="00DC638E" w:rsidRPr="003B6026" w:rsidRDefault="00DC638E" w:rsidP="00194F32">
      <w:pPr>
        <w:pStyle w:val="NoSpacing"/>
        <w:rPr>
          <w:rStyle w:val="Strong"/>
          <w:rFonts w:ascii="Segoe UI" w:hAnsi="Segoe UI" w:cs="Segoe UI"/>
          <w:b w:val="0"/>
          <w:bCs w:val="0"/>
          <w:color w:val="000000" w:themeColor="text1"/>
          <w:sz w:val="24"/>
          <w:szCs w:val="24"/>
          <w:bdr w:val="none" w:sz="0" w:space="0" w:color="auto" w:frame="1"/>
        </w:rPr>
      </w:pPr>
      <w:r w:rsidRPr="003B6026">
        <w:rPr>
          <w:rStyle w:val="Strong"/>
          <w:rFonts w:ascii="Segoe UI" w:hAnsi="Segoe UI" w:cs="Segoe UI"/>
          <w:b w:val="0"/>
          <w:bCs w:val="0"/>
          <w:color w:val="000000" w:themeColor="text1"/>
          <w:sz w:val="24"/>
          <w:szCs w:val="24"/>
          <w:bdr w:val="none" w:sz="0" w:space="0" w:color="auto" w:frame="1"/>
        </w:rPr>
        <w:t xml:space="preserve">Ans. Collection of two or more cells in Excel is called range of cells. </w:t>
      </w:r>
      <w:proofErr w:type="gramStart"/>
      <w:r w:rsidRPr="003B6026">
        <w:rPr>
          <w:rStyle w:val="Strong"/>
          <w:rFonts w:ascii="Segoe UI" w:hAnsi="Segoe UI" w:cs="Segoe UI"/>
          <w:b w:val="0"/>
          <w:bCs w:val="0"/>
          <w:color w:val="000000" w:themeColor="text1"/>
          <w:sz w:val="24"/>
          <w:szCs w:val="24"/>
          <w:bdr w:val="none" w:sz="0" w:space="0" w:color="auto" w:frame="1"/>
        </w:rPr>
        <w:t>for</w:t>
      </w:r>
      <w:proofErr w:type="gramEnd"/>
      <w:r w:rsidRPr="003B6026">
        <w:rPr>
          <w:rStyle w:val="Strong"/>
          <w:rFonts w:ascii="Segoe UI" w:hAnsi="Segoe UI" w:cs="Segoe UI"/>
          <w:b w:val="0"/>
          <w:bCs w:val="0"/>
          <w:color w:val="000000" w:themeColor="text1"/>
          <w:sz w:val="24"/>
          <w:szCs w:val="24"/>
          <w:bdr w:val="none" w:sz="0" w:space="0" w:color="auto" w:frame="1"/>
        </w:rPr>
        <w:t xml:space="preserve"> example A1 : A5</w:t>
      </w:r>
    </w:p>
    <w:p w:rsidR="005E77D9" w:rsidRDefault="005E77D9" w:rsidP="00194F32">
      <w:pPr>
        <w:pStyle w:val="NoSpacing"/>
        <w:rPr>
          <w:color w:val="000000" w:themeColor="text1"/>
        </w:rPr>
      </w:pPr>
    </w:p>
    <w:p w:rsidR="00837710" w:rsidRPr="003B6026" w:rsidRDefault="00837710" w:rsidP="00194F32">
      <w:pPr>
        <w:pStyle w:val="NoSpacing"/>
        <w:rPr>
          <w:color w:val="000000" w:themeColor="text1"/>
        </w:rPr>
      </w:pPr>
      <w:r w:rsidRPr="003B6026">
        <w:rPr>
          <w:color w:val="000000" w:themeColor="text1"/>
        </w:rPr>
        <w:t>Q. Write the steps to share spreadsheet with others.</w:t>
      </w:r>
    </w:p>
    <w:p w:rsidR="00837710" w:rsidRPr="003B6026" w:rsidRDefault="00837710" w:rsidP="00194F32">
      <w:pPr>
        <w:pStyle w:val="NoSpacing"/>
        <w:rPr>
          <w:color w:val="000000" w:themeColor="text1"/>
        </w:rPr>
      </w:pPr>
      <w:r w:rsidRPr="003B6026">
        <w:rPr>
          <w:rStyle w:val="Strong"/>
          <w:rFonts w:ascii="Segoe UI" w:hAnsi="Segoe UI" w:cs="Segoe UI"/>
          <w:b w:val="0"/>
          <w:bCs w:val="0"/>
          <w:color w:val="000000" w:themeColor="text1"/>
          <w:sz w:val="24"/>
          <w:szCs w:val="24"/>
          <w:bdr w:val="none" w:sz="0" w:space="0" w:color="auto" w:frame="1"/>
        </w:rPr>
        <w:t xml:space="preserve">Ans. Spreadsheet can be shared </w:t>
      </w:r>
      <w:proofErr w:type="gramStart"/>
      <w:r w:rsidRPr="003B6026">
        <w:rPr>
          <w:rStyle w:val="Strong"/>
          <w:rFonts w:ascii="Segoe UI" w:hAnsi="Segoe UI" w:cs="Segoe UI"/>
          <w:b w:val="0"/>
          <w:bCs w:val="0"/>
          <w:color w:val="000000" w:themeColor="text1"/>
          <w:sz w:val="24"/>
          <w:szCs w:val="24"/>
          <w:bdr w:val="none" w:sz="0" w:space="0" w:color="auto" w:frame="1"/>
        </w:rPr>
        <w:t>by :</w:t>
      </w:r>
      <w:proofErr w:type="gramEnd"/>
    </w:p>
    <w:p w:rsidR="00837710" w:rsidRPr="003B6026" w:rsidRDefault="00837710" w:rsidP="00194F32">
      <w:pPr>
        <w:pStyle w:val="NoSpacing"/>
        <w:rPr>
          <w:color w:val="000000" w:themeColor="text1"/>
        </w:rPr>
      </w:pPr>
      <w:r w:rsidRPr="003B6026">
        <w:rPr>
          <w:rStyle w:val="Strong"/>
          <w:rFonts w:ascii="Segoe UI" w:hAnsi="Segoe UI" w:cs="Segoe UI"/>
          <w:b w:val="0"/>
          <w:bCs w:val="0"/>
          <w:color w:val="000000" w:themeColor="text1"/>
          <w:sz w:val="24"/>
          <w:szCs w:val="24"/>
          <w:bdr w:val="none" w:sz="0" w:space="0" w:color="auto" w:frame="1"/>
        </w:rPr>
        <w:t>a. Open the sheet to be shared</w:t>
      </w:r>
    </w:p>
    <w:p w:rsidR="00837710" w:rsidRPr="003B6026" w:rsidRDefault="00837710" w:rsidP="00194F32">
      <w:pPr>
        <w:pStyle w:val="NoSpacing"/>
        <w:rPr>
          <w:color w:val="000000" w:themeColor="text1"/>
        </w:rPr>
      </w:pPr>
      <w:r w:rsidRPr="003B6026">
        <w:rPr>
          <w:rStyle w:val="Strong"/>
          <w:rFonts w:ascii="Segoe UI" w:hAnsi="Segoe UI" w:cs="Segoe UI"/>
          <w:b w:val="0"/>
          <w:bCs w:val="0"/>
          <w:color w:val="000000" w:themeColor="text1"/>
          <w:sz w:val="24"/>
          <w:szCs w:val="24"/>
          <w:bdr w:val="none" w:sz="0" w:space="0" w:color="auto" w:frame="1"/>
        </w:rPr>
        <w:t>b. Tools &gt; Share Document</w:t>
      </w:r>
    </w:p>
    <w:p w:rsidR="00837710" w:rsidRPr="003B6026" w:rsidRDefault="00837710" w:rsidP="00194F32">
      <w:pPr>
        <w:pStyle w:val="NoSpacing"/>
        <w:rPr>
          <w:color w:val="000000" w:themeColor="text1"/>
        </w:rPr>
      </w:pPr>
      <w:r w:rsidRPr="003B6026">
        <w:rPr>
          <w:rStyle w:val="Strong"/>
          <w:rFonts w:ascii="Segoe UI" w:hAnsi="Segoe UI" w:cs="Segoe UI"/>
          <w:b w:val="0"/>
          <w:bCs w:val="0"/>
          <w:color w:val="000000" w:themeColor="text1"/>
          <w:sz w:val="24"/>
          <w:szCs w:val="24"/>
          <w:bdr w:val="none" w:sz="0" w:space="0" w:color="auto" w:frame="1"/>
        </w:rPr>
        <w:t>c. A dialog box opens.</w:t>
      </w:r>
    </w:p>
    <w:p w:rsidR="00837710" w:rsidRPr="003B6026" w:rsidRDefault="00837710" w:rsidP="00194F32">
      <w:pPr>
        <w:pStyle w:val="NoSpacing"/>
        <w:rPr>
          <w:color w:val="000000" w:themeColor="text1"/>
        </w:rPr>
      </w:pPr>
      <w:r w:rsidRPr="003B6026">
        <w:rPr>
          <w:rStyle w:val="Strong"/>
          <w:rFonts w:ascii="Segoe UI" w:hAnsi="Segoe UI" w:cs="Segoe UI"/>
          <w:b w:val="0"/>
          <w:bCs w:val="0"/>
          <w:color w:val="000000" w:themeColor="text1"/>
          <w:sz w:val="24"/>
          <w:szCs w:val="24"/>
          <w:bdr w:val="none" w:sz="0" w:space="0" w:color="auto" w:frame="1"/>
        </w:rPr>
        <w:t>d. To enable sharing, select the box at the top of the dialog, and then click OK</w:t>
      </w:r>
    </w:p>
    <w:p w:rsidR="005E77D9" w:rsidRDefault="005E77D9" w:rsidP="00194F32">
      <w:pPr>
        <w:pStyle w:val="NoSpacing"/>
        <w:rPr>
          <w:color w:val="000000" w:themeColor="text1"/>
        </w:rPr>
      </w:pPr>
    </w:p>
    <w:p w:rsidR="00986504" w:rsidRPr="003B6026" w:rsidRDefault="00986504" w:rsidP="00194F32">
      <w:pPr>
        <w:pStyle w:val="NoSpacing"/>
        <w:rPr>
          <w:color w:val="000000" w:themeColor="text1"/>
        </w:rPr>
      </w:pPr>
      <w:r w:rsidRPr="003B6026">
        <w:rPr>
          <w:color w:val="000000" w:themeColor="text1"/>
        </w:rPr>
        <w:t>Q. Write any four statistical functions available in Consolidate dialog box.</w:t>
      </w:r>
    </w:p>
    <w:p w:rsidR="00986504" w:rsidRPr="003B6026" w:rsidRDefault="00986504" w:rsidP="00194F32">
      <w:pPr>
        <w:pStyle w:val="NoSpacing"/>
        <w:rPr>
          <w:color w:val="000000" w:themeColor="text1"/>
        </w:rPr>
      </w:pPr>
      <w:proofErr w:type="gramStart"/>
      <w:r w:rsidRPr="003B6026">
        <w:rPr>
          <w:rStyle w:val="Strong"/>
          <w:rFonts w:ascii="Segoe UI" w:hAnsi="Segoe UI" w:cs="Segoe UI"/>
          <w:b w:val="0"/>
          <w:bCs w:val="0"/>
          <w:color w:val="000000" w:themeColor="text1"/>
          <w:sz w:val="24"/>
          <w:szCs w:val="24"/>
          <w:bdr w:val="none" w:sz="0" w:space="0" w:color="auto" w:frame="1"/>
        </w:rPr>
        <w:t>Ans.</w:t>
      </w:r>
      <w:proofErr w:type="gramEnd"/>
      <w:r w:rsidRPr="003B6026">
        <w:rPr>
          <w:rStyle w:val="Strong"/>
          <w:rFonts w:ascii="Segoe UI" w:hAnsi="Segoe UI" w:cs="Segoe UI"/>
          <w:b w:val="0"/>
          <w:bCs w:val="0"/>
          <w:color w:val="000000" w:themeColor="text1"/>
          <w:sz w:val="24"/>
          <w:szCs w:val="24"/>
          <w:bdr w:val="none" w:sz="0" w:space="0" w:color="auto" w:frame="1"/>
        </w:rPr>
        <w:t xml:space="preserve"> Four statistical functions available in Consolidate dialog box </w:t>
      </w:r>
      <w:proofErr w:type="gramStart"/>
      <w:r w:rsidRPr="003B6026">
        <w:rPr>
          <w:rStyle w:val="Strong"/>
          <w:rFonts w:ascii="Segoe UI" w:hAnsi="Segoe UI" w:cs="Segoe UI"/>
          <w:b w:val="0"/>
          <w:bCs w:val="0"/>
          <w:color w:val="000000" w:themeColor="text1"/>
          <w:sz w:val="24"/>
          <w:szCs w:val="24"/>
          <w:bdr w:val="none" w:sz="0" w:space="0" w:color="auto" w:frame="1"/>
        </w:rPr>
        <w:t>are :</w:t>
      </w:r>
      <w:proofErr w:type="gramEnd"/>
    </w:p>
    <w:p w:rsidR="00986504" w:rsidRPr="003B6026" w:rsidRDefault="00986504" w:rsidP="00194F32">
      <w:pPr>
        <w:pStyle w:val="NoSpacing"/>
        <w:rPr>
          <w:color w:val="000000" w:themeColor="text1"/>
        </w:rPr>
      </w:pPr>
      <w:proofErr w:type="spellStart"/>
      <w:r w:rsidRPr="003B6026">
        <w:rPr>
          <w:rStyle w:val="Strong"/>
          <w:rFonts w:ascii="Segoe UI" w:hAnsi="Segoe UI" w:cs="Segoe UI"/>
          <w:b w:val="0"/>
          <w:bCs w:val="0"/>
          <w:color w:val="000000" w:themeColor="text1"/>
          <w:sz w:val="24"/>
          <w:szCs w:val="24"/>
          <w:bdr w:val="none" w:sz="0" w:space="0" w:color="auto" w:frame="1"/>
        </w:rPr>
        <w:t>Sum</w:t>
      </w:r>
      <w:proofErr w:type="gramStart"/>
      <w:r w:rsidR="00565B4F">
        <w:rPr>
          <w:rStyle w:val="Strong"/>
          <w:rFonts w:ascii="Segoe UI" w:hAnsi="Segoe UI" w:cs="Segoe UI"/>
          <w:b w:val="0"/>
          <w:bCs w:val="0"/>
          <w:color w:val="000000" w:themeColor="text1"/>
          <w:sz w:val="24"/>
          <w:szCs w:val="24"/>
          <w:bdr w:val="none" w:sz="0" w:space="0" w:color="auto" w:frame="1"/>
        </w:rPr>
        <w:t>,</w:t>
      </w:r>
      <w:r w:rsidRPr="003B6026">
        <w:rPr>
          <w:rStyle w:val="Strong"/>
          <w:rFonts w:ascii="Segoe UI" w:hAnsi="Segoe UI" w:cs="Segoe UI"/>
          <w:b w:val="0"/>
          <w:bCs w:val="0"/>
          <w:color w:val="000000" w:themeColor="text1"/>
          <w:sz w:val="24"/>
          <w:szCs w:val="24"/>
          <w:bdr w:val="none" w:sz="0" w:space="0" w:color="auto" w:frame="1"/>
        </w:rPr>
        <w:t>Max</w:t>
      </w:r>
      <w:r w:rsidR="00565B4F">
        <w:rPr>
          <w:rStyle w:val="Strong"/>
          <w:rFonts w:ascii="Segoe UI" w:hAnsi="Segoe UI" w:cs="Segoe UI"/>
          <w:b w:val="0"/>
          <w:bCs w:val="0"/>
          <w:color w:val="000000" w:themeColor="text1"/>
          <w:sz w:val="24"/>
          <w:szCs w:val="24"/>
          <w:bdr w:val="none" w:sz="0" w:space="0" w:color="auto" w:frame="1"/>
        </w:rPr>
        <w:t>,M</w:t>
      </w:r>
      <w:r w:rsidRPr="003B6026">
        <w:rPr>
          <w:rStyle w:val="Strong"/>
          <w:rFonts w:ascii="Segoe UI" w:hAnsi="Segoe UI" w:cs="Segoe UI"/>
          <w:b w:val="0"/>
          <w:bCs w:val="0"/>
          <w:color w:val="000000" w:themeColor="text1"/>
          <w:sz w:val="24"/>
          <w:szCs w:val="24"/>
          <w:bdr w:val="none" w:sz="0" w:space="0" w:color="auto" w:frame="1"/>
        </w:rPr>
        <w:t>in</w:t>
      </w:r>
      <w:r w:rsidR="00565B4F">
        <w:rPr>
          <w:rStyle w:val="Strong"/>
          <w:rFonts w:ascii="Segoe UI" w:hAnsi="Segoe UI" w:cs="Segoe UI"/>
          <w:b w:val="0"/>
          <w:bCs w:val="0"/>
          <w:color w:val="000000" w:themeColor="text1"/>
          <w:sz w:val="24"/>
          <w:szCs w:val="24"/>
          <w:bdr w:val="none" w:sz="0" w:space="0" w:color="auto" w:frame="1"/>
        </w:rPr>
        <w:t>,</w:t>
      </w:r>
      <w:r w:rsidRPr="003B6026">
        <w:rPr>
          <w:rStyle w:val="Strong"/>
          <w:rFonts w:ascii="Segoe UI" w:hAnsi="Segoe UI" w:cs="Segoe UI"/>
          <w:b w:val="0"/>
          <w:bCs w:val="0"/>
          <w:color w:val="000000" w:themeColor="text1"/>
          <w:sz w:val="24"/>
          <w:szCs w:val="24"/>
          <w:bdr w:val="none" w:sz="0" w:space="0" w:color="auto" w:frame="1"/>
        </w:rPr>
        <w:t>Average</w:t>
      </w:r>
      <w:proofErr w:type="spellEnd"/>
      <w:proofErr w:type="gramEnd"/>
    </w:p>
    <w:p w:rsidR="00986504" w:rsidRPr="003B6026" w:rsidRDefault="00986504" w:rsidP="00194F32">
      <w:pPr>
        <w:pStyle w:val="NoSpacing"/>
        <w:rPr>
          <w:color w:val="000000" w:themeColor="text1"/>
        </w:rPr>
      </w:pPr>
    </w:p>
    <w:p w:rsidR="009A33B2" w:rsidRPr="003B6026" w:rsidRDefault="009A33B2" w:rsidP="00194F32">
      <w:pPr>
        <w:pStyle w:val="NoSpacing"/>
        <w:rPr>
          <w:color w:val="000000" w:themeColor="text1"/>
        </w:rPr>
      </w:pPr>
      <w:r w:rsidRPr="003B6026">
        <w:rPr>
          <w:color w:val="000000" w:themeColor="text1"/>
        </w:rPr>
        <w:t>Q. What is cell reference?</w:t>
      </w:r>
    </w:p>
    <w:p w:rsidR="009A33B2" w:rsidRPr="003B6026" w:rsidRDefault="009A33B2" w:rsidP="00194F32">
      <w:pPr>
        <w:pStyle w:val="NoSpacing"/>
        <w:rPr>
          <w:color w:val="000000" w:themeColor="text1"/>
        </w:rPr>
      </w:pPr>
      <w:proofErr w:type="gramStart"/>
      <w:r w:rsidRPr="003B6026">
        <w:rPr>
          <w:rStyle w:val="Strong"/>
          <w:rFonts w:ascii="Segoe UI" w:hAnsi="Segoe UI" w:cs="Segoe UI"/>
          <w:b w:val="0"/>
          <w:bCs w:val="0"/>
          <w:color w:val="000000" w:themeColor="text1"/>
          <w:sz w:val="24"/>
          <w:szCs w:val="24"/>
          <w:bdr w:val="none" w:sz="0" w:space="0" w:color="auto" w:frame="1"/>
        </w:rPr>
        <w:t>Ans.</w:t>
      </w:r>
      <w:proofErr w:type="gramEnd"/>
      <w:r w:rsidRPr="003B6026">
        <w:rPr>
          <w:rStyle w:val="Strong"/>
          <w:rFonts w:ascii="Segoe UI" w:hAnsi="Segoe UI" w:cs="Segoe UI"/>
          <w:b w:val="0"/>
          <w:bCs w:val="0"/>
          <w:color w:val="000000" w:themeColor="text1"/>
          <w:sz w:val="24"/>
          <w:szCs w:val="24"/>
          <w:bdr w:val="none" w:sz="0" w:space="0" w:color="auto" w:frame="1"/>
        </w:rPr>
        <w:t xml:space="preserve"> A cell reference refers to a cell or a range of cells on a worksheet and can be used to find the values or data that you want formula to calculate.</w:t>
      </w:r>
    </w:p>
    <w:p w:rsidR="005E77D9" w:rsidRDefault="005E77D9" w:rsidP="00194F32">
      <w:pPr>
        <w:pStyle w:val="NoSpacing"/>
        <w:rPr>
          <w:color w:val="000000" w:themeColor="text1"/>
        </w:rPr>
      </w:pPr>
    </w:p>
    <w:p w:rsidR="009A33B2" w:rsidRPr="003B6026" w:rsidRDefault="009A33B2" w:rsidP="00194F32">
      <w:pPr>
        <w:pStyle w:val="NoSpacing"/>
        <w:rPr>
          <w:color w:val="000000" w:themeColor="text1"/>
        </w:rPr>
      </w:pPr>
      <w:r w:rsidRPr="003B6026">
        <w:rPr>
          <w:color w:val="000000" w:themeColor="text1"/>
        </w:rPr>
        <w:t>Q. What are the two ways of referencing cells in other worksheets?</w:t>
      </w:r>
    </w:p>
    <w:p w:rsidR="009A33B2" w:rsidRPr="003B6026" w:rsidRDefault="009A33B2" w:rsidP="00194F32">
      <w:pPr>
        <w:pStyle w:val="NoSpacing"/>
        <w:rPr>
          <w:color w:val="000000" w:themeColor="text1"/>
        </w:rPr>
      </w:pPr>
      <w:proofErr w:type="gramStart"/>
      <w:r w:rsidRPr="003B6026">
        <w:rPr>
          <w:color w:val="000000" w:themeColor="text1"/>
        </w:rPr>
        <w:t>Ans.</w:t>
      </w:r>
      <w:proofErr w:type="gramEnd"/>
      <w:r w:rsidRPr="003B6026">
        <w:rPr>
          <w:color w:val="000000" w:themeColor="text1"/>
        </w:rPr>
        <w:t xml:space="preserve"> Two ways to reference cells in other sheets: by entering the formula directly using the keyboard or by using the mouse.</w:t>
      </w:r>
    </w:p>
    <w:p w:rsidR="009A33B2" w:rsidRPr="003B6026" w:rsidRDefault="009A33B2" w:rsidP="00194F32">
      <w:pPr>
        <w:pStyle w:val="NoSpacing"/>
        <w:rPr>
          <w:color w:val="000000" w:themeColor="text1"/>
        </w:rPr>
      </w:pPr>
    </w:p>
    <w:p w:rsidR="009A33B2" w:rsidRPr="003B6026" w:rsidRDefault="009A33B2" w:rsidP="00194F32">
      <w:pPr>
        <w:pStyle w:val="NoSpacing"/>
        <w:rPr>
          <w:color w:val="000000" w:themeColor="text1"/>
        </w:rPr>
      </w:pPr>
      <w:r w:rsidRPr="003B6026">
        <w:rPr>
          <w:color w:val="000000" w:themeColor="text1"/>
        </w:rPr>
        <w:t>Q. Differentiate between Relative and absolute hyperlinks.</w:t>
      </w:r>
    </w:p>
    <w:p w:rsidR="009A33B2" w:rsidRPr="003B6026" w:rsidRDefault="009A33B2" w:rsidP="00194F32">
      <w:pPr>
        <w:pStyle w:val="NoSpacing"/>
        <w:rPr>
          <w:color w:val="000000" w:themeColor="text1"/>
        </w:rPr>
      </w:pPr>
      <w:r w:rsidRPr="003B6026">
        <w:rPr>
          <w:color w:val="000000" w:themeColor="text1"/>
        </w:rPr>
        <w:t>Ans. Hyperlinks can be used in Calc to jump to a different location from within a spreadsheet. An absolute link will stop working only if the target is moved. A relative link will stop working only if the start and target locations change relative to each other. For instance, if you have two spreadsheets in the same folder linked to each other and you move the entire folder to a new location, a relative hyperlink will not break.</w:t>
      </w:r>
    </w:p>
    <w:p w:rsidR="009A33B2" w:rsidRPr="003B6026" w:rsidRDefault="009A33B2" w:rsidP="00194F32">
      <w:pPr>
        <w:pStyle w:val="NoSpacing"/>
        <w:rPr>
          <w:color w:val="000000" w:themeColor="text1"/>
        </w:rPr>
      </w:pPr>
    </w:p>
    <w:p w:rsidR="009A33B2" w:rsidRPr="003B6026" w:rsidRDefault="009A33B2" w:rsidP="00194F32">
      <w:pPr>
        <w:pStyle w:val="NoSpacing"/>
        <w:rPr>
          <w:color w:val="000000" w:themeColor="text1"/>
        </w:rPr>
      </w:pPr>
      <w:r w:rsidRPr="003B6026">
        <w:rPr>
          <w:color w:val="000000" w:themeColor="text1"/>
        </w:rPr>
        <w:t>Q. What is the purpose of adding comments?</w:t>
      </w:r>
    </w:p>
    <w:p w:rsidR="009A33B2" w:rsidRPr="003B6026" w:rsidRDefault="009A33B2" w:rsidP="00194F32">
      <w:pPr>
        <w:pStyle w:val="NoSpacing"/>
        <w:rPr>
          <w:color w:val="000000" w:themeColor="text1"/>
        </w:rPr>
      </w:pPr>
      <w:r w:rsidRPr="003B6026">
        <w:rPr>
          <w:color w:val="000000" w:themeColor="text1"/>
        </w:rPr>
        <w:t>Ans. Comments are mostly used in shared Calc sheet which is used to explain the changes made in the sheet to the author of the sheet.</w:t>
      </w:r>
    </w:p>
    <w:p w:rsidR="005E77D9" w:rsidRDefault="005E77D9" w:rsidP="00194F32">
      <w:pPr>
        <w:pStyle w:val="NoSpacing"/>
        <w:rPr>
          <w:color w:val="000000" w:themeColor="text1"/>
        </w:rPr>
      </w:pPr>
    </w:p>
    <w:p w:rsidR="009A33B2" w:rsidRPr="003B6026" w:rsidRDefault="009A33B2" w:rsidP="00194F32">
      <w:pPr>
        <w:pStyle w:val="NoSpacing"/>
        <w:rPr>
          <w:color w:val="000000" w:themeColor="text1"/>
        </w:rPr>
      </w:pPr>
      <w:r w:rsidRPr="003B6026">
        <w:rPr>
          <w:color w:val="000000" w:themeColor="text1"/>
        </w:rPr>
        <w:t>Q. What are Macros?</w:t>
      </w:r>
    </w:p>
    <w:p w:rsidR="005E77D9" w:rsidRDefault="009A33B2" w:rsidP="005E77D9">
      <w:pPr>
        <w:pStyle w:val="NormalWeb"/>
        <w:shd w:val="clear" w:color="auto" w:fill="FFFFFF"/>
        <w:spacing w:before="0" w:beforeAutospacing="0" w:after="360" w:afterAutospacing="0"/>
        <w:rPr>
          <w:rFonts w:ascii="Arial" w:hAnsi="Arial" w:cs="Arial"/>
          <w:color w:val="000000" w:themeColor="text1"/>
          <w:sz w:val="27"/>
          <w:szCs w:val="27"/>
        </w:rPr>
      </w:pPr>
      <w:proofErr w:type="gramStart"/>
      <w:r w:rsidRPr="003B6026">
        <w:rPr>
          <w:color w:val="000000" w:themeColor="text1"/>
        </w:rPr>
        <w:t>Ans.</w:t>
      </w:r>
      <w:proofErr w:type="gramEnd"/>
      <w:r w:rsidRPr="003B6026">
        <w:rPr>
          <w:color w:val="000000" w:themeColor="text1"/>
        </w:rPr>
        <w:t xml:space="preserve"> A macro is a saved sequence of commands or keystrokes that are stored for later use. Macros are especially useful to repeat a task the same way over and over again.</w:t>
      </w:r>
      <w:r w:rsidR="005E77D9" w:rsidRPr="005E77D9">
        <w:rPr>
          <w:rFonts w:ascii="Arial" w:hAnsi="Arial" w:cs="Arial"/>
          <w:color w:val="000000" w:themeColor="text1"/>
          <w:sz w:val="27"/>
          <w:szCs w:val="27"/>
        </w:rPr>
        <w:t xml:space="preserve"> </w:t>
      </w:r>
    </w:p>
    <w:p w:rsidR="009A33B2" w:rsidRPr="003B6026" w:rsidRDefault="009A33B2" w:rsidP="00194F32">
      <w:pPr>
        <w:pStyle w:val="NoSpacing"/>
        <w:rPr>
          <w:color w:val="000000" w:themeColor="text1"/>
        </w:rPr>
      </w:pPr>
      <w:r w:rsidRPr="003B6026">
        <w:rPr>
          <w:color w:val="000000" w:themeColor="text1"/>
        </w:rPr>
        <w:t>Q. How can we record a Macro?</w:t>
      </w:r>
    </w:p>
    <w:p w:rsidR="009A33B2" w:rsidRPr="003B6026" w:rsidRDefault="009A33B2" w:rsidP="00194F32">
      <w:pPr>
        <w:pStyle w:val="NoSpacing"/>
        <w:rPr>
          <w:color w:val="000000" w:themeColor="text1"/>
        </w:rPr>
      </w:pPr>
      <w:r w:rsidRPr="003B6026">
        <w:rPr>
          <w:color w:val="000000" w:themeColor="text1"/>
        </w:rPr>
        <w:t>Ans. Steps to record macro are as follows</w:t>
      </w:r>
    </w:p>
    <w:p w:rsidR="009A33B2" w:rsidRPr="003B6026" w:rsidRDefault="009A33B2" w:rsidP="00194F32">
      <w:pPr>
        <w:pStyle w:val="NoSpacing"/>
        <w:rPr>
          <w:color w:val="000000" w:themeColor="text1"/>
        </w:rPr>
      </w:pPr>
      <w:r w:rsidRPr="003B6026">
        <w:rPr>
          <w:color w:val="000000" w:themeColor="text1"/>
        </w:rPr>
        <w:t>a. Use Tools &gt; Macros &gt; Record Macro to start the macro recorder. The Record Macro dialog is displayed with a stop recording button.</w:t>
      </w:r>
    </w:p>
    <w:p w:rsidR="009A33B2" w:rsidRPr="003B6026" w:rsidRDefault="009A33B2" w:rsidP="00194F32">
      <w:pPr>
        <w:pStyle w:val="NoSpacing"/>
        <w:rPr>
          <w:color w:val="000000" w:themeColor="text1"/>
        </w:rPr>
      </w:pPr>
      <w:r w:rsidRPr="003B6026">
        <w:rPr>
          <w:color w:val="000000" w:themeColor="text1"/>
        </w:rPr>
        <w:t>b. Perform the actions you want to be recorded in the document.</w:t>
      </w:r>
    </w:p>
    <w:p w:rsidR="009A33B2" w:rsidRPr="003B6026" w:rsidRDefault="009A33B2" w:rsidP="00194F32">
      <w:pPr>
        <w:pStyle w:val="NoSpacing"/>
        <w:rPr>
          <w:color w:val="000000" w:themeColor="text1"/>
        </w:rPr>
      </w:pPr>
      <w:r w:rsidRPr="003B6026">
        <w:rPr>
          <w:color w:val="000000" w:themeColor="text1"/>
        </w:rPr>
        <w:t>c. Click Stop Recording.</w:t>
      </w:r>
    </w:p>
    <w:p w:rsidR="009A33B2" w:rsidRPr="003B6026" w:rsidRDefault="009A33B2" w:rsidP="00194F32">
      <w:pPr>
        <w:pStyle w:val="NoSpacing"/>
        <w:rPr>
          <w:color w:val="000000" w:themeColor="text1"/>
        </w:rPr>
      </w:pPr>
      <w:r w:rsidRPr="003B6026">
        <w:rPr>
          <w:color w:val="000000" w:themeColor="text1"/>
        </w:rPr>
        <w:t>d. The Macro dialog appears, in which you can save and run the macro.</w:t>
      </w:r>
    </w:p>
    <w:p w:rsidR="009A33B2" w:rsidRPr="003B6026" w:rsidRDefault="009A33B2" w:rsidP="00194F32">
      <w:pPr>
        <w:pStyle w:val="NoSpacing"/>
        <w:rPr>
          <w:color w:val="000000" w:themeColor="text1"/>
        </w:rPr>
      </w:pPr>
    </w:p>
    <w:p w:rsidR="009A33B2" w:rsidRPr="003B6026" w:rsidRDefault="009A33B2" w:rsidP="00194F32">
      <w:pPr>
        <w:pStyle w:val="NoSpacing"/>
        <w:rPr>
          <w:color w:val="000000" w:themeColor="text1"/>
        </w:rPr>
      </w:pPr>
      <w:r w:rsidRPr="003B6026">
        <w:rPr>
          <w:color w:val="000000" w:themeColor="text1"/>
          <w:u w:val="single"/>
        </w:rPr>
        <w:t>Fill in the blanks</w:t>
      </w:r>
    </w:p>
    <w:p w:rsidR="009A33B2" w:rsidRPr="003B6026" w:rsidRDefault="009A33B2" w:rsidP="00194F32">
      <w:pPr>
        <w:pStyle w:val="NoSpacing"/>
        <w:rPr>
          <w:color w:val="000000" w:themeColor="text1"/>
        </w:rPr>
      </w:pPr>
      <w:r w:rsidRPr="003B6026">
        <w:rPr>
          <w:color w:val="000000" w:themeColor="text1"/>
        </w:rPr>
        <w:t>1. At the bottom of each worksheet window is a small tab that indicates the </w:t>
      </w:r>
      <w:r w:rsidRPr="003B6026">
        <w:rPr>
          <w:color w:val="000000" w:themeColor="text1"/>
          <w:u w:val="single"/>
        </w:rPr>
        <w:t>name</w:t>
      </w:r>
      <w:r w:rsidRPr="003B6026">
        <w:rPr>
          <w:color w:val="000000" w:themeColor="text1"/>
        </w:rPr>
        <w:t> of the worksheets in the workbook.</w:t>
      </w:r>
    </w:p>
    <w:p w:rsidR="009A33B2" w:rsidRPr="003B6026" w:rsidRDefault="009A33B2" w:rsidP="00194F32">
      <w:pPr>
        <w:pStyle w:val="NoSpacing"/>
        <w:rPr>
          <w:color w:val="000000" w:themeColor="text1"/>
        </w:rPr>
      </w:pPr>
      <w:r w:rsidRPr="003B6026">
        <w:rPr>
          <w:color w:val="000000" w:themeColor="text1"/>
        </w:rPr>
        <w:t>2. A </w:t>
      </w:r>
      <w:r w:rsidRPr="003B6026">
        <w:rPr>
          <w:color w:val="000000" w:themeColor="text1"/>
          <w:u w:val="single"/>
        </w:rPr>
        <w:t>cell reference</w:t>
      </w:r>
      <w:r w:rsidRPr="003B6026">
        <w:rPr>
          <w:color w:val="000000" w:themeColor="text1"/>
        </w:rPr>
        <w:t> refers to a cell or a range of cells on a worksheet and can be used to find the values or data that you want formula to calculate.</w:t>
      </w:r>
    </w:p>
    <w:p w:rsidR="009A33B2" w:rsidRPr="003B6026" w:rsidRDefault="009A33B2" w:rsidP="00194F32">
      <w:pPr>
        <w:pStyle w:val="NoSpacing"/>
        <w:rPr>
          <w:color w:val="000000" w:themeColor="text1"/>
        </w:rPr>
      </w:pPr>
      <w:r w:rsidRPr="003B6026">
        <w:rPr>
          <w:color w:val="000000" w:themeColor="text1"/>
        </w:rPr>
        <w:t>3. Spreadsheet software allows the user to share the workbook and place it in the </w:t>
      </w:r>
      <w:r w:rsidRPr="003B6026">
        <w:rPr>
          <w:color w:val="000000" w:themeColor="text1"/>
          <w:u w:val="single"/>
        </w:rPr>
        <w:t>Network</w:t>
      </w:r>
      <w:r w:rsidRPr="003B6026">
        <w:rPr>
          <w:color w:val="000000" w:themeColor="text1"/>
        </w:rPr>
        <w:t> location where several users can access.</w:t>
      </w:r>
    </w:p>
    <w:p w:rsidR="009A33B2" w:rsidRPr="003B6026" w:rsidRDefault="009A33B2" w:rsidP="00194F32">
      <w:pPr>
        <w:pStyle w:val="NoSpacing"/>
        <w:rPr>
          <w:color w:val="000000" w:themeColor="text1"/>
        </w:rPr>
      </w:pPr>
      <w:r w:rsidRPr="003B6026">
        <w:rPr>
          <w:color w:val="000000" w:themeColor="text1"/>
        </w:rPr>
        <w:t>4. Spreadsheet software can find the changes by </w:t>
      </w:r>
      <w:r w:rsidRPr="003B6026">
        <w:rPr>
          <w:color w:val="000000" w:themeColor="text1"/>
          <w:u w:val="single"/>
        </w:rPr>
        <w:t>Comparing</w:t>
      </w:r>
      <w:r w:rsidRPr="003B6026">
        <w:rPr>
          <w:color w:val="000000" w:themeColor="text1"/>
        </w:rPr>
        <w:t> Sheets.</w:t>
      </w:r>
    </w:p>
    <w:p w:rsidR="009A33B2" w:rsidRPr="003B6026" w:rsidRDefault="009A33B2" w:rsidP="00194F32">
      <w:pPr>
        <w:pStyle w:val="NoSpacing"/>
        <w:rPr>
          <w:color w:val="000000" w:themeColor="text1"/>
        </w:rPr>
      </w:pPr>
      <w:r w:rsidRPr="003B6026">
        <w:rPr>
          <w:color w:val="000000" w:themeColor="text1"/>
        </w:rPr>
        <w:t>5. Macros are useful to </w:t>
      </w:r>
      <w:r w:rsidRPr="003B6026">
        <w:rPr>
          <w:color w:val="000000" w:themeColor="text1"/>
          <w:u w:val="single"/>
        </w:rPr>
        <w:t>repeat</w:t>
      </w:r>
      <w:r w:rsidRPr="003B6026">
        <w:rPr>
          <w:color w:val="000000" w:themeColor="text1"/>
        </w:rPr>
        <w:t> a task the same way over and over again.</w:t>
      </w:r>
    </w:p>
    <w:p w:rsidR="009A33B2" w:rsidRDefault="009A33B2" w:rsidP="00194F32">
      <w:pPr>
        <w:pStyle w:val="NoSpacing"/>
        <w:rPr>
          <w:color w:val="000000" w:themeColor="text1"/>
        </w:rPr>
      </w:pPr>
    </w:p>
    <w:p w:rsidR="005E77D9" w:rsidRDefault="008C0033" w:rsidP="00613C1C">
      <w:pPr>
        <w:pStyle w:val="NoSpacing"/>
        <w:rPr>
          <w:rFonts w:ascii="system-ui" w:hAnsi="system-ui"/>
          <w:color w:val="000000" w:themeColor="text1"/>
          <w:shd w:val="clear" w:color="auto" w:fill="FFFFFF"/>
        </w:rPr>
      </w:pPr>
      <w:proofErr w:type="gramStart"/>
      <w:r>
        <w:rPr>
          <w:color w:val="000000" w:themeColor="text1"/>
        </w:rPr>
        <w:t>Que</w:t>
      </w:r>
      <w:r w:rsidR="005E77D9" w:rsidRPr="003B6026">
        <w:rPr>
          <w:rStyle w:val="Strong"/>
          <w:rFonts w:ascii="system-ui" w:hAnsi="system-ui"/>
          <w:b w:val="0"/>
          <w:bCs w:val="0"/>
          <w:color w:val="000000" w:themeColor="text1"/>
          <w:sz w:val="24"/>
          <w:szCs w:val="24"/>
          <w:shd w:val="clear" w:color="auto" w:fill="FFFFFF"/>
        </w:rPr>
        <w:t>.</w:t>
      </w:r>
      <w:proofErr w:type="gramEnd"/>
      <w:r w:rsidR="005E77D9" w:rsidRPr="003B6026">
        <w:rPr>
          <w:rStyle w:val="Strong"/>
          <w:rFonts w:ascii="system-ui" w:hAnsi="system-ui"/>
          <w:b w:val="0"/>
          <w:bCs w:val="0"/>
          <w:color w:val="000000" w:themeColor="text1"/>
          <w:sz w:val="24"/>
          <w:szCs w:val="24"/>
          <w:shd w:val="clear" w:color="auto" w:fill="FFFFFF"/>
        </w:rPr>
        <w:t xml:space="preserve"> What is the advantage of sharing worksheet data?</w:t>
      </w:r>
      <w:r w:rsidR="005E77D9" w:rsidRPr="003B6026">
        <w:rPr>
          <w:rFonts w:ascii="system-ui" w:hAnsi="system-ui"/>
          <w:color w:val="000000" w:themeColor="text1"/>
        </w:rPr>
        <w:br/>
      </w:r>
      <w:r w:rsidR="005E77D9" w:rsidRPr="003B6026">
        <w:rPr>
          <w:rStyle w:val="Strong"/>
          <w:rFonts w:ascii="system-ui" w:hAnsi="system-ui"/>
          <w:b w:val="0"/>
          <w:bCs w:val="0"/>
          <w:color w:val="000000" w:themeColor="text1"/>
          <w:sz w:val="24"/>
          <w:szCs w:val="24"/>
          <w:shd w:val="clear" w:color="auto" w:fill="FFFFFF"/>
        </w:rPr>
        <w:t>Answer –</w:t>
      </w:r>
      <w:r w:rsidR="005E77D9" w:rsidRPr="003B6026">
        <w:rPr>
          <w:rFonts w:ascii="system-ui" w:hAnsi="system-ui"/>
          <w:color w:val="000000" w:themeColor="text1"/>
        </w:rPr>
        <w:br/>
      </w:r>
      <w:r w:rsidR="00613C1C">
        <w:rPr>
          <w:rFonts w:ascii="system-ui" w:hAnsi="system-ui"/>
          <w:color w:val="000000" w:themeColor="text1"/>
          <w:shd w:val="clear" w:color="auto" w:fill="FFFFFF"/>
        </w:rPr>
        <w:t xml:space="preserve"> </w:t>
      </w:r>
      <w:r w:rsidR="005E77D9" w:rsidRPr="003B6026">
        <w:rPr>
          <w:rFonts w:ascii="system-ui" w:hAnsi="system-ui"/>
          <w:color w:val="000000" w:themeColor="text1"/>
          <w:shd w:val="clear" w:color="auto" w:fill="FFFFFF"/>
        </w:rPr>
        <w:t>Enhance the speed of data entering</w:t>
      </w:r>
      <w:r w:rsidR="005E77D9" w:rsidRPr="003B6026">
        <w:rPr>
          <w:rFonts w:ascii="system-ui" w:hAnsi="system-ui"/>
          <w:color w:val="000000" w:themeColor="text1"/>
        </w:rPr>
        <w:br/>
      </w:r>
      <w:r w:rsidR="00613C1C">
        <w:rPr>
          <w:rFonts w:ascii="system-ui" w:hAnsi="system-ui"/>
          <w:color w:val="000000" w:themeColor="text1"/>
          <w:shd w:val="clear" w:color="auto" w:fill="FFFFFF"/>
        </w:rPr>
        <w:t xml:space="preserve"> </w:t>
      </w:r>
      <w:proofErr w:type="gramStart"/>
      <w:r w:rsidR="005E77D9" w:rsidRPr="003B6026">
        <w:rPr>
          <w:rFonts w:ascii="system-ui" w:hAnsi="system-ui"/>
          <w:color w:val="000000" w:themeColor="text1"/>
          <w:shd w:val="clear" w:color="auto" w:fill="FFFFFF"/>
        </w:rPr>
        <w:t>To</w:t>
      </w:r>
      <w:proofErr w:type="gramEnd"/>
      <w:r w:rsidR="005E77D9" w:rsidRPr="003B6026">
        <w:rPr>
          <w:rFonts w:ascii="system-ui" w:hAnsi="system-ui"/>
          <w:color w:val="000000" w:themeColor="text1"/>
          <w:shd w:val="clear" w:color="auto" w:fill="FFFFFF"/>
        </w:rPr>
        <w:t xml:space="preserve"> facilitate collaboration, make things easy.</w:t>
      </w:r>
    </w:p>
    <w:p w:rsidR="00613C1C" w:rsidRPr="003B6026" w:rsidRDefault="00613C1C" w:rsidP="00613C1C">
      <w:pPr>
        <w:pStyle w:val="NoSpacing"/>
        <w:rPr>
          <w:rFonts w:ascii="system-ui" w:hAnsi="system-ui"/>
          <w:color w:val="000000" w:themeColor="text1"/>
          <w:shd w:val="clear" w:color="auto" w:fill="FFFFFF"/>
        </w:rPr>
      </w:pPr>
    </w:p>
    <w:p w:rsidR="00613C1C" w:rsidRDefault="008020B7" w:rsidP="00194F32">
      <w:pPr>
        <w:pStyle w:val="NoSpacing"/>
        <w:rPr>
          <w:color w:val="000000" w:themeColor="text1"/>
        </w:rPr>
      </w:pPr>
      <w:r w:rsidRPr="003B6026">
        <w:rPr>
          <w:color w:val="000000" w:themeColor="text1"/>
        </w:rPr>
        <w:t xml:space="preserve">Q. What is Goal </w:t>
      </w:r>
      <w:proofErr w:type="gramStart"/>
      <w:r w:rsidRPr="003B6026">
        <w:rPr>
          <w:color w:val="000000" w:themeColor="text1"/>
        </w:rPr>
        <w:t>Seek ?</w:t>
      </w:r>
      <w:proofErr w:type="gramEnd"/>
    </w:p>
    <w:p w:rsidR="00D616B3" w:rsidRPr="003B6026" w:rsidRDefault="008020B7" w:rsidP="00194F32">
      <w:pPr>
        <w:pStyle w:val="NoSpacing"/>
        <w:rPr>
          <w:rFonts w:ascii="system-ui" w:hAnsi="system-ui"/>
          <w:color w:val="000000" w:themeColor="text1"/>
          <w:shd w:val="clear" w:color="auto" w:fill="FFFFFF"/>
        </w:rPr>
      </w:pPr>
      <w:proofErr w:type="spellStart"/>
      <w:r w:rsidRPr="003B6026">
        <w:rPr>
          <w:rFonts w:ascii="Arial" w:hAnsi="Arial" w:cs="Arial"/>
          <w:color w:val="000000" w:themeColor="text1"/>
          <w:shd w:val="clear" w:color="auto" w:fill="FFFFFF"/>
        </w:rPr>
        <w:t>Ans</w:t>
      </w:r>
      <w:proofErr w:type="spellEnd"/>
      <w:r w:rsidRPr="003B6026">
        <w:rPr>
          <w:rFonts w:ascii="Arial" w:hAnsi="Arial" w:cs="Arial"/>
          <w:color w:val="000000" w:themeColor="text1"/>
          <w:shd w:val="clear" w:color="auto" w:fill="FFFFFF"/>
        </w:rPr>
        <w:t xml:space="preserve">: </w:t>
      </w:r>
      <w:r w:rsidR="00D616B3" w:rsidRPr="003B6026">
        <w:rPr>
          <w:rFonts w:ascii="Arial" w:hAnsi="Arial" w:cs="Arial"/>
          <w:color w:val="000000" w:themeColor="text1"/>
          <w:shd w:val="clear" w:color="auto" w:fill="FFFFFF"/>
        </w:rPr>
        <w:t>Goal seeking is the process of finding the correct input value when only the output is known. </w:t>
      </w:r>
      <w:r w:rsidRPr="003B6026">
        <w:rPr>
          <w:rFonts w:ascii="Arial" w:hAnsi="Arial" w:cs="Arial"/>
          <w:color w:val="000000" w:themeColor="text1"/>
          <w:shd w:val="clear" w:color="auto" w:fill="FFFFFF"/>
        </w:rPr>
        <w:t>T</w:t>
      </w:r>
      <w:r w:rsidR="00515E14" w:rsidRPr="003B6026">
        <w:rPr>
          <w:rFonts w:ascii="system-ui" w:hAnsi="system-ui"/>
          <w:color w:val="000000" w:themeColor="text1"/>
          <w:shd w:val="clear" w:color="auto" w:fill="FFFFFF"/>
        </w:rPr>
        <w:t xml:space="preserve">he word “goal seeking” refers to the act of determining </w:t>
      </w:r>
      <w:r w:rsidRPr="003B6026">
        <w:rPr>
          <w:rFonts w:ascii="system-ui" w:hAnsi="system-ui"/>
          <w:color w:val="000000" w:themeColor="text1"/>
          <w:shd w:val="clear" w:color="auto" w:fill="FFFFFF"/>
        </w:rPr>
        <w:t>the</w:t>
      </w:r>
      <w:r w:rsidR="00515E14" w:rsidRPr="003B6026">
        <w:rPr>
          <w:rFonts w:ascii="system-ui" w:hAnsi="system-ui"/>
          <w:color w:val="000000" w:themeColor="text1"/>
          <w:shd w:val="clear" w:color="auto" w:fill="FFFFFF"/>
        </w:rPr>
        <w:t xml:space="preserve"> input value based on a previously determined output value. The method entails the use of a certain operator in a formula that may be calculated with computer software.</w:t>
      </w:r>
    </w:p>
    <w:p w:rsidR="00515E14" w:rsidRPr="003B6026" w:rsidRDefault="00515E14" w:rsidP="00194F32">
      <w:pPr>
        <w:pStyle w:val="NoSpacing"/>
        <w:rPr>
          <w:rFonts w:ascii="system-ui" w:hAnsi="system-ui"/>
          <w:color w:val="000000" w:themeColor="text1"/>
          <w:shd w:val="clear" w:color="auto" w:fill="FFFFFF"/>
        </w:rPr>
      </w:pPr>
    </w:p>
    <w:p w:rsidR="00565B4F" w:rsidRDefault="00565B4F" w:rsidP="004F7046">
      <w:pPr>
        <w:pStyle w:val="NoSpacing"/>
        <w:rPr>
          <w:rStyle w:val="Strong"/>
          <w:rFonts w:ascii="Georgia" w:hAnsi="Georgia"/>
          <w:b w:val="0"/>
          <w:bCs w:val="0"/>
          <w:color w:val="000000" w:themeColor="text1"/>
          <w:sz w:val="20"/>
        </w:rPr>
      </w:pPr>
    </w:p>
    <w:p w:rsidR="00565B4F" w:rsidRDefault="00565B4F" w:rsidP="004F7046">
      <w:pPr>
        <w:pStyle w:val="NoSpacing"/>
        <w:rPr>
          <w:rStyle w:val="Strong"/>
          <w:rFonts w:ascii="Georgia" w:hAnsi="Georgia"/>
          <w:b w:val="0"/>
          <w:bCs w:val="0"/>
          <w:color w:val="000000" w:themeColor="text1"/>
          <w:sz w:val="20"/>
        </w:rPr>
      </w:pPr>
    </w:p>
    <w:p w:rsidR="005E77D9" w:rsidRPr="005E77D9" w:rsidRDefault="008C0033" w:rsidP="004F7046">
      <w:pPr>
        <w:pStyle w:val="NoSpacing"/>
        <w:rPr>
          <w:ins w:id="0" w:author="Unknown"/>
        </w:rPr>
      </w:pPr>
      <w:proofErr w:type="spellStart"/>
      <w:r>
        <w:rPr>
          <w:color w:val="000000" w:themeColor="text1"/>
        </w:rPr>
        <w:t>Que</w:t>
      </w:r>
      <w:proofErr w:type="spellEnd"/>
      <w:r w:rsidRPr="005E77D9">
        <w:rPr>
          <w:rStyle w:val="Strong"/>
          <w:rFonts w:ascii="Georgia" w:hAnsi="Georgia"/>
          <w:b w:val="0"/>
          <w:bCs w:val="0"/>
          <w:color w:val="000000" w:themeColor="text1"/>
          <w:sz w:val="20"/>
        </w:rPr>
        <w:t xml:space="preserve"> </w:t>
      </w:r>
      <w:ins w:id="1" w:author="Unknown">
        <w:r w:rsidR="005E77D9" w:rsidRPr="005E77D9">
          <w:rPr>
            <w:rStyle w:val="Strong"/>
            <w:rFonts w:ascii="Georgia" w:hAnsi="Georgia"/>
            <w:b w:val="0"/>
            <w:bCs w:val="0"/>
            <w:color w:val="000000" w:themeColor="text1"/>
            <w:sz w:val="20"/>
          </w:rPr>
          <w:t>Explain the </w:t>
        </w:r>
        <w:r w:rsidR="005E77D9" w:rsidRPr="005E77D9">
          <w:t>feature of accepting</w:t>
        </w:r>
        <w:r w:rsidR="005E77D9" w:rsidRPr="005E77D9">
          <w:rPr>
            <w:rStyle w:val="Strong"/>
            <w:rFonts w:ascii="Georgia" w:hAnsi="Georgia"/>
            <w:b w:val="0"/>
            <w:bCs w:val="0"/>
            <w:color w:val="000000" w:themeColor="text1"/>
            <w:sz w:val="20"/>
          </w:rPr>
          <w:t> or reject changes.</w:t>
        </w:r>
      </w:ins>
    </w:p>
    <w:p w:rsidR="005E77D9" w:rsidRPr="005E77D9" w:rsidRDefault="005E77D9" w:rsidP="004F7046">
      <w:pPr>
        <w:pStyle w:val="NoSpacing"/>
        <w:rPr>
          <w:ins w:id="2" w:author="Unknown"/>
        </w:rPr>
      </w:pPr>
      <w:ins w:id="3" w:author="Unknown">
        <w:r w:rsidRPr="005E77D9">
          <w:rPr>
            <w:rStyle w:val="Strong"/>
            <w:rFonts w:ascii="Georgia" w:hAnsi="Georgia"/>
            <w:b w:val="0"/>
            <w:bCs w:val="0"/>
            <w:color w:val="000000" w:themeColor="text1"/>
            <w:sz w:val="20"/>
          </w:rPr>
          <w:t>Answer:</w:t>
        </w:r>
      </w:ins>
    </w:p>
    <w:p w:rsidR="005E77D9" w:rsidRPr="005E77D9" w:rsidRDefault="005E77D9" w:rsidP="004F7046">
      <w:pPr>
        <w:pStyle w:val="NoSpacing"/>
        <w:rPr>
          <w:ins w:id="4" w:author="Unknown"/>
        </w:rPr>
      </w:pPr>
      <w:ins w:id="5" w:author="Unknown">
        <w:r w:rsidRPr="005E77D9">
          <w:lastRenderedPageBreak/>
          <w:t>When you receive a worksheet back with changes, the beauty of the recording changes system becomes evident. Now, as the original author, you can step through each change and decide how to proceed. To begin this process:</w:t>
        </w:r>
      </w:ins>
    </w:p>
    <w:p w:rsidR="005E77D9" w:rsidRPr="005E77D9" w:rsidRDefault="005E77D9" w:rsidP="004F7046">
      <w:pPr>
        <w:pStyle w:val="NoSpacing"/>
        <w:rPr>
          <w:ins w:id="6" w:author="Unknown"/>
        </w:rPr>
      </w:pPr>
      <w:ins w:id="7" w:author="Unknown">
        <w:r w:rsidRPr="005E77D9">
          <w:t>1. Open the edited worksheet.</w:t>
        </w:r>
      </w:ins>
    </w:p>
    <w:p w:rsidR="005E77D9" w:rsidRPr="005E77D9" w:rsidRDefault="005E77D9" w:rsidP="004F7046">
      <w:pPr>
        <w:pStyle w:val="NoSpacing"/>
        <w:rPr>
          <w:ins w:id="8" w:author="Unknown"/>
        </w:rPr>
      </w:pPr>
      <w:ins w:id="9" w:author="Unknown">
        <w:r w:rsidRPr="005E77D9">
          <w:t>2. Select Edit &gt; Changes &gt; Accept or Reject. The dialog shown below opens.</w:t>
        </w:r>
      </w:ins>
    </w:p>
    <w:p w:rsidR="005E77D9" w:rsidRPr="005E77D9" w:rsidRDefault="005E77D9" w:rsidP="004F7046">
      <w:pPr>
        <w:pStyle w:val="NoSpacing"/>
        <w:rPr>
          <w:ins w:id="10" w:author="Unknown"/>
        </w:rPr>
      </w:pPr>
      <w:ins w:id="11" w:author="Unknown">
        <w:r w:rsidRPr="005E77D9">
          <w:t>3. Calc steps through the changes one at a time. You can choose to accept or reject each change as you go through it.  </w:t>
        </w:r>
        <w:proofErr w:type="gramStart"/>
        <w:r w:rsidRPr="005E77D9">
          <w:t>or</w:t>
        </w:r>
        <w:proofErr w:type="gramEnd"/>
        <w:r w:rsidRPr="005E77D9">
          <w:t xml:space="preserve"> you can also select Accept all and reject all if you want to do so.</w:t>
        </w:r>
      </w:ins>
    </w:p>
    <w:p w:rsidR="00613C1C" w:rsidRDefault="00613C1C" w:rsidP="004F7046">
      <w:pPr>
        <w:pStyle w:val="NoSpacing"/>
        <w:rPr>
          <w:rFonts w:ascii="Arial" w:hAnsi="Arial" w:cs="Arial"/>
          <w:sz w:val="23"/>
          <w:szCs w:val="23"/>
        </w:rPr>
      </w:pPr>
    </w:p>
    <w:p w:rsidR="00E2528B" w:rsidRDefault="00E2528B" w:rsidP="004F7046">
      <w:pPr>
        <w:pStyle w:val="NoSpacing"/>
        <w:rPr>
          <w:rFonts w:ascii="Arial" w:hAnsi="Arial" w:cs="Arial"/>
          <w:sz w:val="23"/>
          <w:szCs w:val="23"/>
        </w:rPr>
      </w:pPr>
    </w:p>
    <w:p w:rsidR="00E2528B" w:rsidRPr="003B6026" w:rsidRDefault="008C0033" w:rsidP="004F7046">
      <w:pPr>
        <w:pStyle w:val="NoSpacing"/>
        <w:rPr>
          <w:ins w:id="12" w:author="Unknown"/>
        </w:rPr>
      </w:pPr>
      <w:proofErr w:type="spellStart"/>
      <w:r>
        <w:rPr>
          <w:color w:val="000000" w:themeColor="text1"/>
        </w:rPr>
        <w:t>Que</w:t>
      </w:r>
      <w:proofErr w:type="spellEnd"/>
      <w:r w:rsidRPr="003B6026">
        <w:rPr>
          <w:rStyle w:val="Strong"/>
          <w:rFonts w:ascii="Georgia" w:hAnsi="Georgia"/>
          <w:color w:val="000000" w:themeColor="text1"/>
          <w:sz w:val="20"/>
        </w:rPr>
        <w:t xml:space="preserve"> </w:t>
      </w:r>
      <w:ins w:id="13" w:author="Unknown">
        <w:r w:rsidR="00E2528B" w:rsidRPr="003B6026">
          <w:rPr>
            <w:rStyle w:val="Strong"/>
            <w:rFonts w:ascii="Georgia" w:hAnsi="Georgia"/>
            <w:color w:val="000000" w:themeColor="text1"/>
            <w:sz w:val="20"/>
          </w:rPr>
          <w:t>Explain features and use of Record changes.</w:t>
        </w:r>
      </w:ins>
    </w:p>
    <w:p w:rsidR="00E2528B" w:rsidRPr="003B6026" w:rsidRDefault="00E2528B" w:rsidP="004F7046">
      <w:pPr>
        <w:pStyle w:val="NoSpacing"/>
        <w:rPr>
          <w:ins w:id="14" w:author="Unknown"/>
        </w:rPr>
      </w:pPr>
      <w:ins w:id="15" w:author="Unknown">
        <w:r w:rsidRPr="003B6026">
          <w:rPr>
            <w:rStyle w:val="Strong"/>
            <w:rFonts w:ascii="Georgia" w:hAnsi="Georgia"/>
            <w:color w:val="000000" w:themeColor="text1"/>
            <w:sz w:val="20"/>
          </w:rPr>
          <w:t>Answer:</w:t>
        </w:r>
      </w:ins>
    </w:p>
    <w:p w:rsidR="00E2528B" w:rsidRPr="003B6026" w:rsidRDefault="00E2528B" w:rsidP="004F7046">
      <w:pPr>
        <w:pStyle w:val="NoSpacing"/>
        <w:rPr>
          <w:ins w:id="16" w:author="Unknown"/>
        </w:rPr>
      </w:pPr>
      <w:ins w:id="17" w:author="Unknown">
        <w:r w:rsidRPr="003B6026">
          <w:t>Calc has the feature to track what data was changed when the change was made, who made the change, and in which cell the change has occurred.</w:t>
        </w:r>
      </w:ins>
    </w:p>
    <w:p w:rsidR="00E2528B" w:rsidRPr="003B6026" w:rsidRDefault="00E2528B" w:rsidP="004F7046">
      <w:pPr>
        <w:pStyle w:val="NoSpacing"/>
        <w:rPr>
          <w:rFonts w:ascii="system-ui" w:hAnsi="system-ui"/>
          <w:shd w:val="clear" w:color="auto" w:fill="FFFFFF"/>
        </w:rPr>
      </w:pPr>
      <w:ins w:id="18" w:author="Unknown">
        <w:r w:rsidRPr="003B6026">
          <w:br/>
          <w:t>A colored border, with a dot in the upper left-hand corner, appears around a cell where changes were made. Other reviewers then quickly know which cells were edited. A deleted column or row is marked by a heavy-colored bar.</w:t>
        </w:r>
        <w:r w:rsidRPr="003B6026">
          <w:br/>
        </w:r>
      </w:ins>
    </w:p>
    <w:p w:rsidR="00515E14" w:rsidRPr="003B6026" w:rsidRDefault="00515E14" w:rsidP="00194F32">
      <w:pPr>
        <w:pStyle w:val="NoSpacing"/>
        <w:rPr>
          <w:rFonts w:ascii="system-ui" w:hAnsi="system-ui"/>
          <w:color w:val="000000" w:themeColor="text1"/>
        </w:rPr>
      </w:pPr>
      <w:r w:rsidRPr="003B6026">
        <w:rPr>
          <w:rFonts w:ascii="system-ui" w:hAnsi="system-ui"/>
          <w:color w:val="000000" w:themeColor="text1"/>
        </w:rPr>
        <w:t>Q. Match the following</w:t>
      </w:r>
    </w:p>
    <w:tbl>
      <w:tblPr>
        <w:tblW w:w="10487" w:type="dxa"/>
        <w:tblBorders>
          <w:top w:val="single" w:sz="4" w:space="0" w:color="auto"/>
          <w:left w:val="single" w:sz="4" w:space="0" w:color="auto"/>
          <w:bottom w:val="single" w:sz="2" w:space="0" w:color="auto"/>
          <w:right w:val="single" w:sz="2" w:space="0" w:color="auto"/>
        </w:tblBorders>
        <w:tblCellMar>
          <w:left w:w="0" w:type="dxa"/>
          <w:right w:w="0" w:type="dxa"/>
        </w:tblCellMar>
        <w:tblLook w:val="04A0"/>
      </w:tblPr>
      <w:tblGrid>
        <w:gridCol w:w="5366"/>
        <w:gridCol w:w="5121"/>
      </w:tblGrid>
      <w:tr w:rsidR="00515E14" w:rsidRPr="0052758A" w:rsidTr="00515E14">
        <w:tc>
          <w:tcPr>
            <w:tcW w:w="0" w:type="auto"/>
            <w:tcBorders>
              <w:top w:val="single" w:sz="2" w:space="0" w:color="auto"/>
              <w:left w:val="single" w:sz="2" w:space="0" w:color="auto"/>
              <w:bottom w:val="single" w:sz="4" w:space="0" w:color="auto"/>
              <w:right w:val="single" w:sz="4" w:space="0" w:color="auto"/>
            </w:tcBorders>
            <w:tcMar>
              <w:top w:w="100" w:type="dxa"/>
              <w:left w:w="100" w:type="dxa"/>
              <w:bottom w:w="100" w:type="dxa"/>
              <w:right w:w="100" w:type="dxa"/>
            </w:tcMar>
            <w:vAlign w:val="center"/>
            <w:hideMark/>
          </w:tcPr>
          <w:p w:rsidR="00515E14" w:rsidRPr="0052758A" w:rsidRDefault="00515E14" w:rsidP="00194F32">
            <w:pPr>
              <w:pStyle w:val="NoSpacing"/>
              <w:rPr>
                <w:color w:val="000000" w:themeColor="text1"/>
                <w:sz w:val="20"/>
              </w:rPr>
            </w:pPr>
            <w:r w:rsidRPr="0052758A">
              <w:rPr>
                <w:rStyle w:val="Strong"/>
                <w:b w:val="0"/>
                <w:bCs w:val="0"/>
                <w:color w:val="000000" w:themeColor="text1"/>
                <w:sz w:val="20"/>
                <w:bdr w:val="none" w:sz="0" w:space="0" w:color="auto" w:frame="1"/>
              </w:rPr>
              <w:t>Option</w:t>
            </w:r>
          </w:p>
        </w:tc>
        <w:tc>
          <w:tcPr>
            <w:tcW w:w="0" w:type="auto"/>
            <w:tcBorders>
              <w:top w:val="single" w:sz="2" w:space="0" w:color="auto"/>
              <w:left w:val="single" w:sz="2" w:space="0" w:color="auto"/>
              <w:bottom w:val="single" w:sz="4" w:space="0" w:color="auto"/>
              <w:right w:val="single" w:sz="4" w:space="0" w:color="auto"/>
            </w:tcBorders>
            <w:tcMar>
              <w:top w:w="100" w:type="dxa"/>
              <w:left w:w="100" w:type="dxa"/>
              <w:bottom w:w="100" w:type="dxa"/>
              <w:right w:w="100" w:type="dxa"/>
            </w:tcMar>
            <w:vAlign w:val="center"/>
            <w:hideMark/>
          </w:tcPr>
          <w:p w:rsidR="00515E14" w:rsidRPr="0052758A" w:rsidRDefault="00515E14" w:rsidP="00194F32">
            <w:pPr>
              <w:pStyle w:val="NoSpacing"/>
              <w:rPr>
                <w:color w:val="000000" w:themeColor="text1"/>
                <w:sz w:val="20"/>
              </w:rPr>
            </w:pPr>
            <w:r w:rsidRPr="0052758A">
              <w:rPr>
                <w:rStyle w:val="Strong"/>
                <w:b w:val="0"/>
                <w:bCs w:val="0"/>
                <w:color w:val="000000" w:themeColor="text1"/>
                <w:sz w:val="20"/>
                <w:bdr w:val="none" w:sz="0" w:space="0" w:color="auto" w:frame="1"/>
              </w:rPr>
              <w:t>Menu</w:t>
            </w:r>
          </w:p>
        </w:tc>
      </w:tr>
      <w:tr w:rsidR="00515E14" w:rsidRPr="0052758A" w:rsidTr="00515E14">
        <w:tc>
          <w:tcPr>
            <w:tcW w:w="0" w:type="auto"/>
            <w:tcBorders>
              <w:top w:val="single" w:sz="2" w:space="0" w:color="auto"/>
              <w:left w:val="single" w:sz="2" w:space="0" w:color="auto"/>
              <w:bottom w:val="single" w:sz="4" w:space="0" w:color="auto"/>
              <w:right w:val="single" w:sz="4" w:space="0" w:color="auto"/>
            </w:tcBorders>
            <w:tcMar>
              <w:top w:w="100" w:type="dxa"/>
              <w:left w:w="100" w:type="dxa"/>
              <w:bottom w:w="100" w:type="dxa"/>
              <w:right w:w="100" w:type="dxa"/>
            </w:tcMar>
            <w:vAlign w:val="center"/>
            <w:hideMark/>
          </w:tcPr>
          <w:p w:rsidR="00515E14" w:rsidRPr="0052758A" w:rsidRDefault="00515E14" w:rsidP="00194F32">
            <w:pPr>
              <w:pStyle w:val="NoSpacing"/>
              <w:rPr>
                <w:color w:val="000000" w:themeColor="text1"/>
                <w:sz w:val="20"/>
              </w:rPr>
            </w:pPr>
            <w:r w:rsidRPr="0052758A">
              <w:rPr>
                <w:rStyle w:val="Strong"/>
                <w:b w:val="0"/>
                <w:bCs w:val="0"/>
                <w:color w:val="000000" w:themeColor="text1"/>
                <w:sz w:val="20"/>
                <w:bdr w:val="none" w:sz="0" w:space="0" w:color="auto" w:frame="1"/>
              </w:rPr>
              <w:t>Subtotal</w:t>
            </w:r>
          </w:p>
        </w:tc>
        <w:tc>
          <w:tcPr>
            <w:tcW w:w="0" w:type="auto"/>
            <w:tcBorders>
              <w:top w:val="single" w:sz="2" w:space="0" w:color="auto"/>
              <w:left w:val="single" w:sz="2" w:space="0" w:color="auto"/>
              <w:bottom w:val="single" w:sz="4" w:space="0" w:color="auto"/>
              <w:right w:val="single" w:sz="4" w:space="0" w:color="auto"/>
            </w:tcBorders>
            <w:tcMar>
              <w:top w:w="100" w:type="dxa"/>
              <w:left w:w="100" w:type="dxa"/>
              <w:bottom w:w="100" w:type="dxa"/>
              <w:right w:w="100" w:type="dxa"/>
            </w:tcMar>
            <w:vAlign w:val="center"/>
            <w:hideMark/>
          </w:tcPr>
          <w:p w:rsidR="00515E14" w:rsidRPr="0052758A" w:rsidRDefault="00515E14" w:rsidP="00194F32">
            <w:pPr>
              <w:pStyle w:val="NoSpacing"/>
              <w:rPr>
                <w:color w:val="000000" w:themeColor="text1"/>
                <w:sz w:val="20"/>
              </w:rPr>
            </w:pPr>
            <w:r w:rsidRPr="0052758A">
              <w:rPr>
                <w:rStyle w:val="Strong"/>
                <w:b w:val="0"/>
                <w:bCs w:val="0"/>
                <w:color w:val="000000" w:themeColor="text1"/>
                <w:sz w:val="20"/>
                <w:bdr w:val="none" w:sz="0" w:space="0" w:color="auto" w:frame="1"/>
              </w:rPr>
              <w:t>Tool Menu</w:t>
            </w:r>
          </w:p>
        </w:tc>
      </w:tr>
      <w:tr w:rsidR="00515E14" w:rsidRPr="0052758A" w:rsidTr="00515E14">
        <w:tc>
          <w:tcPr>
            <w:tcW w:w="0" w:type="auto"/>
            <w:tcBorders>
              <w:top w:val="single" w:sz="2" w:space="0" w:color="auto"/>
              <w:left w:val="single" w:sz="2" w:space="0" w:color="auto"/>
              <w:bottom w:val="single" w:sz="4" w:space="0" w:color="auto"/>
              <w:right w:val="single" w:sz="4" w:space="0" w:color="auto"/>
            </w:tcBorders>
            <w:tcMar>
              <w:top w:w="100" w:type="dxa"/>
              <w:left w:w="100" w:type="dxa"/>
              <w:bottom w:w="100" w:type="dxa"/>
              <w:right w:w="100" w:type="dxa"/>
            </w:tcMar>
            <w:vAlign w:val="center"/>
            <w:hideMark/>
          </w:tcPr>
          <w:p w:rsidR="00515E14" w:rsidRPr="0052758A" w:rsidRDefault="00515E14" w:rsidP="00194F32">
            <w:pPr>
              <w:pStyle w:val="NoSpacing"/>
              <w:rPr>
                <w:color w:val="000000" w:themeColor="text1"/>
                <w:sz w:val="20"/>
              </w:rPr>
            </w:pPr>
            <w:r w:rsidRPr="0052758A">
              <w:rPr>
                <w:rStyle w:val="Strong"/>
                <w:b w:val="0"/>
                <w:bCs w:val="0"/>
                <w:color w:val="000000" w:themeColor="text1"/>
                <w:sz w:val="20"/>
                <w:bdr w:val="none" w:sz="0" w:space="0" w:color="auto" w:frame="1"/>
              </w:rPr>
              <w:t>Goal Seek</w:t>
            </w:r>
          </w:p>
        </w:tc>
        <w:tc>
          <w:tcPr>
            <w:tcW w:w="0" w:type="auto"/>
            <w:tcBorders>
              <w:top w:val="single" w:sz="2" w:space="0" w:color="auto"/>
              <w:left w:val="single" w:sz="2" w:space="0" w:color="auto"/>
              <w:bottom w:val="single" w:sz="4" w:space="0" w:color="auto"/>
              <w:right w:val="single" w:sz="4" w:space="0" w:color="auto"/>
            </w:tcBorders>
            <w:tcMar>
              <w:top w:w="100" w:type="dxa"/>
              <w:left w:w="100" w:type="dxa"/>
              <w:bottom w:w="100" w:type="dxa"/>
              <w:right w:w="100" w:type="dxa"/>
            </w:tcMar>
            <w:vAlign w:val="center"/>
            <w:hideMark/>
          </w:tcPr>
          <w:p w:rsidR="00515E14" w:rsidRPr="0052758A" w:rsidRDefault="00515E14" w:rsidP="00194F32">
            <w:pPr>
              <w:pStyle w:val="NoSpacing"/>
              <w:rPr>
                <w:color w:val="000000" w:themeColor="text1"/>
                <w:sz w:val="20"/>
              </w:rPr>
            </w:pPr>
            <w:r w:rsidRPr="0052758A">
              <w:rPr>
                <w:rStyle w:val="Strong"/>
                <w:b w:val="0"/>
                <w:bCs w:val="0"/>
                <w:color w:val="000000" w:themeColor="text1"/>
                <w:sz w:val="20"/>
                <w:bdr w:val="none" w:sz="0" w:space="0" w:color="auto" w:frame="1"/>
              </w:rPr>
              <w:t>Data Menu</w:t>
            </w:r>
          </w:p>
        </w:tc>
      </w:tr>
      <w:tr w:rsidR="00515E14" w:rsidRPr="0052758A" w:rsidTr="00515E14">
        <w:tc>
          <w:tcPr>
            <w:tcW w:w="0" w:type="auto"/>
            <w:tcBorders>
              <w:top w:val="single" w:sz="2" w:space="0" w:color="auto"/>
              <w:left w:val="single" w:sz="2" w:space="0" w:color="auto"/>
              <w:bottom w:val="single" w:sz="4" w:space="0" w:color="auto"/>
              <w:right w:val="single" w:sz="4" w:space="0" w:color="auto"/>
            </w:tcBorders>
            <w:tcMar>
              <w:top w:w="100" w:type="dxa"/>
              <w:left w:w="100" w:type="dxa"/>
              <w:bottom w:w="100" w:type="dxa"/>
              <w:right w:w="100" w:type="dxa"/>
            </w:tcMar>
            <w:vAlign w:val="center"/>
            <w:hideMark/>
          </w:tcPr>
          <w:p w:rsidR="00515E14" w:rsidRPr="0052758A" w:rsidRDefault="00515E14" w:rsidP="00194F32">
            <w:pPr>
              <w:pStyle w:val="NoSpacing"/>
              <w:rPr>
                <w:color w:val="000000" w:themeColor="text1"/>
                <w:sz w:val="20"/>
              </w:rPr>
            </w:pPr>
            <w:r w:rsidRPr="0052758A">
              <w:rPr>
                <w:rStyle w:val="Strong"/>
                <w:b w:val="0"/>
                <w:bCs w:val="0"/>
                <w:color w:val="000000" w:themeColor="text1"/>
                <w:sz w:val="20"/>
                <w:bdr w:val="none" w:sz="0" w:space="0" w:color="auto" w:frame="1"/>
              </w:rPr>
              <w:t>Scenario</w:t>
            </w:r>
          </w:p>
        </w:tc>
        <w:tc>
          <w:tcPr>
            <w:tcW w:w="0" w:type="auto"/>
            <w:tcBorders>
              <w:top w:val="single" w:sz="2" w:space="0" w:color="auto"/>
              <w:left w:val="single" w:sz="2" w:space="0" w:color="auto"/>
              <w:bottom w:val="single" w:sz="4" w:space="0" w:color="auto"/>
              <w:right w:val="single" w:sz="4" w:space="0" w:color="auto"/>
            </w:tcBorders>
            <w:tcMar>
              <w:top w:w="100" w:type="dxa"/>
              <w:left w:w="100" w:type="dxa"/>
              <w:bottom w:w="100" w:type="dxa"/>
              <w:right w:w="100" w:type="dxa"/>
            </w:tcMar>
            <w:vAlign w:val="center"/>
            <w:hideMark/>
          </w:tcPr>
          <w:p w:rsidR="00515E14" w:rsidRPr="0052758A" w:rsidRDefault="00515E14" w:rsidP="00194F32">
            <w:pPr>
              <w:pStyle w:val="NoSpacing"/>
              <w:rPr>
                <w:color w:val="000000" w:themeColor="text1"/>
                <w:sz w:val="20"/>
              </w:rPr>
            </w:pPr>
            <w:r w:rsidRPr="0052758A">
              <w:rPr>
                <w:rStyle w:val="Strong"/>
                <w:b w:val="0"/>
                <w:bCs w:val="0"/>
                <w:color w:val="000000" w:themeColor="text1"/>
                <w:sz w:val="20"/>
                <w:bdr w:val="none" w:sz="0" w:space="0" w:color="auto" w:frame="1"/>
              </w:rPr>
              <w:t>Data Menu</w:t>
            </w:r>
          </w:p>
        </w:tc>
      </w:tr>
      <w:tr w:rsidR="00515E14" w:rsidRPr="0052758A" w:rsidTr="00515E14">
        <w:tc>
          <w:tcPr>
            <w:tcW w:w="0" w:type="auto"/>
            <w:tcBorders>
              <w:top w:val="single" w:sz="2" w:space="0" w:color="auto"/>
              <w:left w:val="single" w:sz="2" w:space="0" w:color="auto"/>
              <w:bottom w:val="single" w:sz="4" w:space="0" w:color="auto"/>
              <w:right w:val="single" w:sz="4" w:space="0" w:color="auto"/>
            </w:tcBorders>
            <w:tcMar>
              <w:top w:w="100" w:type="dxa"/>
              <w:left w:w="100" w:type="dxa"/>
              <w:bottom w:w="100" w:type="dxa"/>
              <w:right w:w="100" w:type="dxa"/>
            </w:tcMar>
            <w:vAlign w:val="center"/>
            <w:hideMark/>
          </w:tcPr>
          <w:p w:rsidR="00515E14" w:rsidRPr="0052758A" w:rsidRDefault="00515E14" w:rsidP="00194F32">
            <w:pPr>
              <w:pStyle w:val="NoSpacing"/>
              <w:rPr>
                <w:color w:val="000000" w:themeColor="text1"/>
                <w:sz w:val="20"/>
              </w:rPr>
            </w:pPr>
            <w:r w:rsidRPr="0052758A">
              <w:rPr>
                <w:rStyle w:val="Strong"/>
                <w:b w:val="0"/>
                <w:bCs w:val="0"/>
                <w:color w:val="000000" w:themeColor="text1"/>
                <w:sz w:val="20"/>
                <w:bdr w:val="none" w:sz="0" w:space="0" w:color="auto" w:frame="1"/>
              </w:rPr>
              <w:t>Consolidate</w:t>
            </w:r>
          </w:p>
        </w:tc>
        <w:tc>
          <w:tcPr>
            <w:tcW w:w="0" w:type="auto"/>
            <w:tcBorders>
              <w:top w:val="single" w:sz="2" w:space="0" w:color="auto"/>
              <w:left w:val="single" w:sz="2" w:space="0" w:color="auto"/>
              <w:bottom w:val="single" w:sz="4" w:space="0" w:color="auto"/>
              <w:right w:val="single" w:sz="4" w:space="0" w:color="auto"/>
            </w:tcBorders>
            <w:tcMar>
              <w:top w:w="100" w:type="dxa"/>
              <w:left w:w="100" w:type="dxa"/>
              <w:bottom w:w="100" w:type="dxa"/>
              <w:right w:w="100" w:type="dxa"/>
            </w:tcMar>
            <w:vAlign w:val="center"/>
            <w:hideMark/>
          </w:tcPr>
          <w:p w:rsidR="00515E14" w:rsidRPr="0052758A" w:rsidRDefault="00515E14" w:rsidP="00194F32">
            <w:pPr>
              <w:pStyle w:val="NoSpacing"/>
              <w:rPr>
                <w:color w:val="000000" w:themeColor="text1"/>
                <w:sz w:val="20"/>
              </w:rPr>
            </w:pPr>
            <w:r w:rsidRPr="0052758A">
              <w:rPr>
                <w:rStyle w:val="Strong"/>
                <w:b w:val="0"/>
                <w:bCs w:val="0"/>
                <w:color w:val="000000" w:themeColor="text1"/>
                <w:sz w:val="20"/>
                <w:bdr w:val="none" w:sz="0" w:space="0" w:color="auto" w:frame="1"/>
              </w:rPr>
              <w:t>Tool Menu</w:t>
            </w:r>
          </w:p>
        </w:tc>
      </w:tr>
      <w:tr w:rsidR="00515E14" w:rsidRPr="0052758A" w:rsidTr="00515E14">
        <w:tc>
          <w:tcPr>
            <w:tcW w:w="0" w:type="auto"/>
            <w:tcBorders>
              <w:top w:val="single" w:sz="2" w:space="0" w:color="auto"/>
              <w:left w:val="single" w:sz="2" w:space="0" w:color="auto"/>
              <w:bottom w:val="single" w:sz="4" w:space="0" w:color="auto"/>
              <w:right w:val="single" w:sz="4" w:space="0" w:color="auto"/>
            </w:tcBorders>
            <w:tcMar>
              <w:top w:w="100" w:type="dxa"/>
              <w:left w:w="100" w:type="dxa"/>
              <w:bottom w:w="100" w:type="dxa"/>
              <w:right w:w="100" w:type="dxa"/>
            </w:tcMar>
            <w:vAlign w:val="center"/>
            <w:hideMark/>
          </w:tcPr>
          <w:p w:rsidR="00515E14" w:rsidRPr="0052758A" w:rsidRDefault="00515E14" w:rsidP="00194F32">
            <w:pPr>
              <w:pStyle w:val="NoSpacing"/>
              <w:rPr>
                <w:color w:val="000000" w:themeColor="text1"/>
                <w:sz w:val="20"/>
              </w:rPr>
            </w:pPr>
            <w:r w:rsidRPr="0052758A">
              <w:rPr>
                <w:rStyle w:val="Strong"/>
                <w:b w:val="0"/>
                <w:bCs w:val="0"/>
                <w:color w:val="000000" w:themeColor="text1"/>
                <w:sz w:val="20"/>
                <w:bdr w:val="none" w:sz="0" w:space="0" w:color="auto" w:frame="1"/>
              </w:rPr>
              <w:t>Solver</w:t>
            </w:r>
          </w:p>
        </w:tc>
        <w:tc>
          <w:tcPr>
            <w:tcW w:w="0" w:type="auto"/>
            <w:tcBorders>
              <w:top w:val="single" w:sz="2" w:space="0" w:color="auto"/>
              <w:left w:val="single" w:sz="2" w:space="0" w:color="auto"/>
              <w:bottom w:val="single" w:sz="4" w:space="0" w:color="auto"/>
              <w:right w:val="single" w:sz="4" w:space="0" w:color="auto"/>
            </w:tcBorders>
            <w:tcMar>
              <w:top w:w="100" w:type="dxa"/>
              <w:left w:w="100" w:type="dxa"/>
              <w:bottom w:w="100" w:type="dxa"/>
              <w:right w:w="100" w:type="dxa"/>
            </w:tcMar>
            <w:vAlign w:val="center"/>
            <w:hideMark/>
          </w:tcPr>
          <w:p w:rsidR="00515E14" w:rsidRPr="0052758A" w:rsidRDefault="00515E14" w:rsidP="00194F32">
            <w:pPr>
              <w:pStyle w:val="NoSpacing"/>
              <w:rPr>
                <w:color w:val="000000" w:themeColor="text1"/>
                <w:sz w:val="20"/>
              </w:rPr>
            </w:pPr>
            <w:r w:rsidRPr="0052758A">
              <w:rPr>
                <w:rStyle w:val="Strong"/>
                <w:b w:val="0"/>
                <w:bCs w:val="0"/>
                <w:color w:val="000000" w:themeColor="text1"/>
                <w:sz w:val="20"/>
                <w:bdr w:val="none" w:sz="0" w:space="0" w:color="auto" w:frame="1"/>
              </w:rPr>
              <w:t>Tool Menu</w:t>
            </w:r>
          </w:p>
        </w:tc>
      </w:tr>
    </w:tbl>
    <w:p w:rsidR="00515E14" w:rsidRPr="003B6026" w:rsidRDefault="00515E14" w:rsidP="00194F32">
      <w:pPr>
        <w:pStyle w:val="NoSpacing"/>
        <w:rPr>
          <w:rFonts w:ascii="system-ui" w:hAnsi="system-ui"/>
          <w:color w:val="000000" w:themeColor="text1"/>
        </w:rPr>
      </w:pPr>
      <w:proofErr w:type="gramStart"/>
      <w:r w:rsidRPr="003B6026">
        <w:rPr>
          <w:rStyle w:val="Strong"/>
          <w:rFonts w:ascii="system-ui" w:hAnsi="system-ui"/>
          <w:b w:val="0"/>
          <w:bCs w:val="0"/>
          <w:color w:val="000000" w:themeColor="text1"/>
          <w:sz w:val="24"/>
          <w:szCs w:val="24"/>
          <w:bdr w:val="none" w:sz="0" w:space="0" w:color="auto" w:frame="1"/>
        </w:rPr>
        <w:t>Ans</w:t>
      </w:r>
      <w:r w:rsidRPr="003B6026">
        <w:rPr>
          <w:rFonts w:ascii="system-ui" w:hAnsi="system-ui"/>
          <w:color w:val="000000" w:themeColor="text1"/>
        </w:rPr>
        <w:t>.</w:t>
      </w:r>
      <w:proofErr w:type="gramEnd"/>
    </w:p>
    <w:tbl>
      <w:tblPr>
        <w:tblW w:w="10487" w:type="dxa"/>
        <w:tblBorders>
          <w:top w:val="single" w:sz="4" w:space="0" w:color="auto"/>
          <w:left w:val="single" w:sz="4" w:space="0" w:color="auto"/>
          <w:bottom w:val="single" w:sz="2" w:space="0" w:color="auto"/>
          <w:right w:val="single" w:sz="2" w:space="0" w:color="auto"/>
        </w:tblBorders>
        <w:tblCellMar>
          <w:left w:w="0" w:type="dxa"/>
          <w:right w:w="0" w:type="dxa"/>
        </w:tblCellMar>
        <w:tblLook w:val="04A0"/>
      </w:tblPr>
      <w:tblGrid>
        <w:gridCol w:w="5366"/>
        <w:gridCol w:w="5121"/>
      </w:tblGrid>
      <w:tr w:rsidR="00515E14" w:rsidRPr="003B6026" w:rsidTr="00515E14">
        <w:tc>
          <w:tcPr>
            <w:tcW w:w="0" w:type="auto"/>
            <w:tcBorders>
              <w:top w:val="single" w:sz="2" w:space="0" w:color="auto"/>
              <w:left w:val="single" w:sz="2" w:space="0" w:color="auto"/>
              <w:bottom w:val="single" w:sz="4" w:space="0" w:color="auto"/>
              <w:right w:val="single" w:sz="4" w:space="0" w:color="auto"/>
            </w:tcBorders>
            <w:tcMar>
              <w:top w:w="100" w:type="dxa"/>
              <w:left w:w="100" w:type="dxa"/>
              <w:bottom w:w="100" w:type="dxa"/>
              <w:right w:w="100" w:type="dxa"/>
            </w:tcMar>
            <w:vAlign w:val="center"/>
            <w:hideMark/>
          </w:tcPr>
          <w:p w:rsidR="00515E14" w:rsidRPr="0052758A" w:rsidRDefault="00515E14" w:rsidP="00194F32">
            <w:pPr>
              <w:pStyle w:val="NoSpacing"/>
              <w:rPr>
                <w:color w:val="000000" w:themeColor="text1"/>
                <w:sz w:val="20"/>
              </w:rPr>
            </w:pPr>
            <w:r w:rsidRPr="0052758A">
              <w:rPr>
                <w:rStyle w:val="Strong"/>
                <w:b w:val="0"/>
                <w:bCs w:val="0"/>
                <w:color w:val="000000" w:themeColor="text1"/>
                <w:sz w:val="20"/>
                <w:bdr w:val="none" w:sz="0" w:space="0" w:color="auto" w:frame="1"/>
              </w:rPr>
              <w:t>Option</w:t>
            </w:r>
          </w:p>
        </w:tc>
        <w:tc>
          <w:tcPr>
            <w:tcW w:w="0" w:type="auto"/>
            <w:tcBorders>
              <w:top w:val="single" w:sz="2" w:space="0" w:color="auto"/>
              <w:left w:val="single" w:sz="2" w:space="0" w:color="auto"/>
              <w:bottom w:val="single" w:sz="4" w:space="0" w:color="auto"/>
              <w:right w:val="single" w:sz="4" w:space="0" w:color="auto"/>
            </w:tcBorders>
            <w:tcMar>
              <w:top w:w="100" w:type="dxa"/>
              <w:left w:w="100" w:type="dxa"/>
              <w:bottom w:w="100" w:type="dxa"/>
              <w:right w:w="100" w:type="dxa"/>
            </w:tcMar>
            <w:vAlign w:val="center"/>
            <w:hideMark/>
          </w:tcPr>
          <w:p w:rsidR="00515E14" w:rsidRPr="0052758A" w:rsidRDefault="00515E14" w:rsidP="00194F32">
            <w:pPr>
              <w:pStyle w:val="NoSpacing"/>
              <w:rPr>
                <w:color w:val="000000" w:themeColor="text1"/>
                <w:sz w:val="20"/>
              </w:rPr>
            </w:pPr>
            <w:r w:rsidRPr="0052758A">
              <w:rPr>
                <w:rStyle w:val="Strong"/>
                <w:b w:val="0"/>
                <w:bCs w:val="0"/>
                <w:color w:val="000000" w:themeColor="text1"/>
                <w:sz w:val="20"/>
                <w:bdr w:val="none" w:sz="0" w:space="0" w:color="auto" w:frame="1"/>
              </w:rPr>
              <w:t>Menu</w:t>
            </w:r>
          </w:p>
        </w:tc>
      </w:tr>
      <w:tr w:rsidR="00515E14" w:rsidRPr="003B6026" w:rsidTr="00515E14">
        <w:tc>
          <w:tcPr>
            <w:tcW w:w="0" w:type="auto"/>
            <w:tcBorders>
              <w:top w:val="single" w:sz="2" w:space="0" w:color="auto"/>
              <w:left w:val="single" w:sz="2" w:space="0" w:color="auto"/>
              <w:bottom w:val="single" w:sz="4" w:space="0" w:color="auto"/>
              <w:right w:val="single" w:sz="4" w:space="0" w:color="auto"/>
            </w:tcBorders>
            <w:tcMar>
              <w:top w:w="100" w:type="dxa"/>
              <w:left w:w="100" w:type="dxa"/>
              <w:bottom w:w="100" w:type="dxa"/>
              <w:right w:w="100" w:type="dxa"/>
            </w:tcMar>
            <w:vAlign w:val="center"/>
            <w:hideMark/>
          </w:tcPr>
          <w:p w:rsidR="00515E14" w:rsidRPr="0052758A" w:rsidRDefault="00515E14" w:rsidP="00194F32">
            <w:pPr>
              <w:pStyle w:val="NoSpacing"/>
              <w:rPr>
                <w:color w:val="000000" w:themeColor="text1"/>
                <w:sz w:val="20"/>
              </w:rPr>
            </w:pPr>
            <w:r w:rsidRPr="0052758A">
              <w:rPr>
                <w:rStyle w:val="Strong"/>
                <w:b w:val="0"/>
                <w:bCs w:val="0"/>
                <w:color w:val="000000" w:themeColor="text1"/>
                <w:sz w:val="20"/>
                <w:bdr w:val="none" w:sz="0" w:space="0" w:color="auto" w:frame="1"/>
              </w:rPr>
              <w:t>Subtotal</w:t>
            </w:r>
          </w:p>
        </w:tc>
        <w:tc>
          <w:tcPr>
            <w:tcW w:w="0" w:type="auto"/>
            <w:tcBorders>
              <w:top w:val="single" w:sz="2" w:space="0" w:color="auto"/>
              <w:left w:val="single" w:sz="2" w:space="0" w:color="auto"/>
              <w:bottom w:val="single" w:sz="4" w:space="0" w:color="auto"/>
              <w:right w:val="single" w:sz="4" w:space="0" w:color="auto"/>
            </w:tcBorders>
            <w:tcMar>
              <w:top w:w="100" w:type="dxa"/>
              <w:left w:w="100" w:type="dxa"/>
              <w:bottom w:w="100" w:type="dxa"/>
              <w:right w:w="100" w:type="dxa"/>
            </w:tcMar>
            <w:vAlign w:val="center"/>
            <w:hideMark/>
          </w:tcPr>
          <w:p w:rsidR="00515E14" w:rsidRPr="0052758A" w:rsidRDefault="00515E14" w:rsidP="00194F32">
            <w:pPr>
              <w:pStyle w:val="NoSpacing"/>
              <w:rPr>
                <w:color w:val="000000" w:themeColor="text1"/>
                <w:sz w:val="20"/>
              </w:rPr>
            </w:pPr>
            <w:r w:rsidRPr="0052758A">
              <w:rPr>
                <w:rStyle w:val="Strong"/>
                <w:b w:val="0"/>
                <w:bCs w:val="0"/>
                <w:color w:val="000000" w:themeColor="text1"/>
                <w:sz w:val="20"/>
                <w:bdr w:val="none" w:sz="0" w:space="0" w:color="auto" w:frame="1"/>
              </w:rPr>
              <w:t>Data Menu</w:t>
            </w:r>
          </w:p>
        </w:tc>
      </w:tr>
      <w:tr w:rsidR="00515E14" w:rsidRPr="003B6026" w:rsidTr="00515E14">
        <w:tc>
          <w:tcPr>
            <w:tcW w:w="0" w:type="auto"/>
            <w:tcBorders>
              <w:top w:val="single" w:sz="2" w:space="0" w:color="auto"/>
              <w:left w:val="single" w:sz="2" w:space="0" w:color="auto"/>
              <w:bottom w:val="single" w:sz="4" w:space="0" w:color="auto"/>
              <w:right w:val="single" w:sz="4" w:space="0" w:color="auto"/>
            </w:tcBorders>
            <w:tcMar>
              <w:top w:w="100" w:type="dxa"/>
              <w:left w:w="100" w:type="dxa"/>
              <w:bottom w:w="100" w:type="dxa"/>
              <w:right w:w="100" w:type="dxa"/>
            </w:tcMar>
            <w:vAlign w:val="center"/>
            <w:hideMark/>
          </w:tcPr>
          <w:p w:rsidR="00515E14" w:rsidRPr="0052758A" w:rsidRDefault="00515E14" w:rsidP="00194F32">
            <w:pPr>
              <w:pStyle w:val="NoSpacing"/>
              <w:rPr>
                <w:color w:val="000000" w:themeColor="text1"/>
                <w:sz w:val="20"/>
              </w:rPr>
            </w:pPr>
            <w:r w:rsidRPr="0052758A">
              <w:rPr>
                <w:rStyle w:val="Strong"/>
                <w:b w:val="0"/>
                <w:bCs w:val="0"/>
                <w:color w:val="000000" w:themeColor="text1"/>
                <w:sz w:val="20"/>
                <w:bdr w:val="none" w:sz="0" w:space="0" w:color="auto" w:frame="1"/>
              </w:rPr>
              <w:t>Goal Seek</w:t>
            </w:r>
          </w:p>
        </w:tc>
        <w:tc>
          <w:tcPr>
            <w:tcW w:w="0" w:type="auto"/>
            <w:tcBorders>
              <w:top w:val="single" w:sz="2" w:space="0" w:color="auto"/>
              <w:left w:val="single" w:sz="2" w:space="0" w:color="auto"/>
              <w:bottom w:val="single" w:sz="4" w:space="0" w:color="auto"/>
              <w:right w:val="single" w:sz="4" w:space="0" w:color="auto"/>
            </w:tcBorders>
            <w:tcMar>
              <w:top w:w="100" w:type="dxa"/>
              <w:left w:w="100" w:type="dxa"/>
              <w:bottom w:w="100" w:type="dxa"/>
              <w:right w:w="100" w:type="dxa"/>
            </w:tcMar>
            <w:vAlign w:val="center"/>
            <w:hideMark/>
          </w:tcPr>
          <w:p w:rsidR="00515E14" w:rsidRPr="0052758A" w:rsidRDefault="00515E14" w:rsidP="00194F32">
            <w:pPr>
              <w:pStyle w:val="NoSpacing"/>
              <w:rPr>
                <w:color w:val="000000" w:themeColor="text1"/>
                <w:sz w:val="20"/>
              </w:rPr>
            </w:pPr>
            <w:r w:rsidRPr="0052758A">
              <w:rPr>
                <w:rStyle w:val="Strong"/>
                <w:b w:val="0"/>
                <w:bCs w:val="0"/>
                <w:color w:val="000000" w:themeColor="text1"/>
                <w:sz w:val="20"/>
                <w:bdr w:val="none" w:sz="0" w:space="0" w:color="auto" w:frame="1"/>
              </w:rPr>
              <w:t>Tool Menu</w:t>
            </w:r>
          </w:p>
        </w:tc>
      </w:tr>
      <w:tr w:rsidR="00515E14" w:rsidRPr="003B6026" w:rsidTr="00515E14">
        <w:tc>
          <w:tcPr>
            <w:tcW w:w="0" w:type="auto"/>
            <w:tcBorders>
              <w:top w:val="single" w:sz="2" w:space="0" w:color="auto"/>
              <w:left w:val="single" w:sz="2" w:space="0" w:color="auto"/>
              <w:bottom w:val="single" w:sz="4" w:space="0" w:color="auto"/>
              <w:right w:val="single" w:sz="4" w:space="0" w:color="auto"/>
            </w:tcBorders>
            <w:tcMar>
              <w:top w:w="100" w:type="dxa"/>
              <w:left w:w="100" w:type="dxa"/>
              <w:bottom w:w="100" w:type="dxa"/>
              <w:right w:w="100" w:type="dxa"/>
            </w:tcMar>
            <w:vAlign w:val="center"/>
            <w:hideMark/>
          </w:tcPr>
          <w:p w:rsidR="00515E14" w:rsidRPr="0052758A" w:rsidRDefault="00515E14" w:rsidP="00194F32">
            <w:pPr>
              <w:pStyle w:val="NoSpacing"/>
              <w:rPr>
                <w:color w:val="000000" w:themeColor="text1"/>
                <w:sz w:val="20"/>
              </w:rPr>
            </w:pPr>
            <w:r w:rsidRPr="0052758A">
              <w:rPr>
                <w:rStyle w:val="Strong"/>
                <w:b w:val="0"/>
                <w:bCs w:val="0"/>
                <w:color w:val="000000" w:themeColor="text1"/>
                <w:sz w:val="20"/>
                <w:bdr w:val="none" w:sz="0" w:space="0" w:color="auto" w:frame="1"/>
              </w:rPr>
              <w:t>Scenario</w:t>
            </w:r>
          </w:p>
        </w:tc>
        <w:tc>
          <w:tcPr>
            <w:tcW w:w="0" w:type="auto"/>
            <w:tcBorders>
              <w:top w:val="single" w:sz="2" w:space="0" w:color="auto"/>
              <w:left w:val="single" w:sz="2" w:space="0" w:color="auto"/>
              <w:bottom w:val="single" w:sz="4" w:space="0" w:color="auto"/>
              <w:right w:val="single" w:sz="4" w:space="0" w:color="auto"/>
            </w:tcBorders>
            <w:tcMar>
              <w:top w:w="100" w:type="dxa"/>
              <w:left w:w="100" w:type="dxa"/>
              <w:bottom w:w="100" w:type="dxa"/>
              <w:right w:w="100" w:type="dxa"/>
            </w:tcMar>
            <w:vAlign w:val="center"/>
            <w:hideMark/>
          </w:tcPr>
          <w:p w:rsidR="00515E14" w:rsidRPr="0052758A" w:rsidRDefault="00515E14" w:rsidP="00194F32">
            <w:pPr>
              <w:pStyle w:val="NoSpacing"/>
              <w:rPr>
                <w:color w:val="000000" w:themeColor="text1"/>
                <w:sz w:val="20"/>
              </w:rPr>
            </w:pPr>
            <w:r w:rsidRPr="0052758A">
              <w:rPr>
                <w:rStyle w:val="Strong"/>
                <w:b w:val="0"/>
                <w:bCs w:val="0"/>
                <w:color w:val="000000" w:themeColor="text1"/>
                <w:sz w:val="20"/>
                <w:bdr w:val="none" w:sz="0" w:space="0" w:color="auto" w:frame="1"/>
              </w:rPr>
              <w:t>Tool Menu</w:t>
            </w:r>
          </w:p>
        </w:tc>
      </w:tr>
      <w:tr w:rsidR="00515E14" w:rsidRPr="003B6026" w:rsidTr="00515E14">
        <w:tc>
          <w:tcPr>
            <w:tcW w:w="0" w:type="auto"/>
            <w:tcBorders>
              <w:top w:val="single" w:sz="2" w:space="0" w:color="auto"/>
              <w:left w:val="single" w:sz="2" w:space="0" w:color="auto"/>
              <w:bottom w:val="single" w:sz="4" w:space="0" w:color="auto"/>
              <w:right w:val="single" w:sz="4" w:space="0" w:color="auto"/>
            </w:tcBorders>
            <w:tcMar>
              <w:top w:w="100" w:type="dxa"/>
              <w:left w:w="100" w:type="dxa"/>
              <w:bottom w:w="100" w:type="dxa"/>
              <w:right w:w="100" w:type="dxa"/>
            </w:tcMar>
            <w:vAlign w:val="center"/>
            <w:hideMark/>
          </w:tcPr>
          <w:p w:rsidR="00515E14" w:rsidRPr="0052758A" w:rsidRDefault="00515E14" w:rsidP="00194F32">
            <w:pPr>
              <w:pStyle w:val="NoSpacing"/>
              <w:rPr>
                <w:color w:val="000000" w:themeColor="text1"/>
                <w:sz w:val="20"/>
              </w:rPr>
            </w:pPr>
            <w:r w:rsidRPr="0052758A">
              <w:rPr>
                <w:rStyle w:val="Strong"/>
                <w:b w:val="0"/>
                <w:bCs w:val="0"/>
                <w:color w:val="000000" w:themeColor="text1"/>
                <w:sz w:val="20"/>
                <w:bdr w:val="none" w:sz="0" w:space="0" w:color="auto" w:frame="1"/>
              </w:rPr>
              <w:t>Consolidate</w:t>
            </w:r>
          </w:p>
        </w:tc>
        <w:tc>
          <w:tcPr>
            <w:tcW w:w="0" w:type="auto"/>
            <w:tcBorders>
              <w:top w:val="single" w:sz="2" w:space="0" w:color="auto"/>
              <w:left w:val="single" w:sz="2" w:space="0" w:color="auto"/>
              <w:bottom w:val="single" w:sz="4" w:space="0" w:color="auto"/>
              <w:right w:val="single" w:sz="4" w:space="0" w:color="auto"/>
            </w:tcBorders>
            <w:tcMar>
              <w:top w:w="100" w:type="dxa"/>
              <w:left w:w="100" w:type="dxa"/>
              <w:bottom w:w="100" w:type="dxa"/>
              <w:right w:w="100" w:type="dxa"/>
            </w:tcMar>
            <w:vAlign w:val="center"/>
            <w:hideMark/>
          </w:tcPr>
          <w:p w:rsidR="00515E14" w:rsidRPr="0052758A" w:rsidRDefault="00515E14" w:rsidP="00194F32">
            <w:pPr>
              <w:pStyle w:val="NoSpacing"/>
              <w:rPr>
                <w:color w:val="000000" w:themeColor="text1"/>
                <w:sz w:val="20"/>
              </w:rPr>
            </w:pPr>
            <w:r w:rsidRPr="0052758A">
              <w:rPr>
                <w:rStyle w:val="Strong"/>
                <w:b w:val="0"/>
                <w:bCs w:val="0"/>
                <w:color w:val="000000" w:themeColor="text1"/>
                <w:sz w:val="20"/>
                <w:bdr w:val="none" w:sz="0" w:space="0" w:color="auto" w:frame="1"/>
              </w:rPr>
              <w:t>Data Menu</w:t>
            </w:r>
          </w:p>
        </w:tc>
      </w:tr>
      <w:tr w:rsidR="00515E14" w:rsidRPr="003B6026" w:rsidTr="00515E14">
        <w:tc>
          <w:tcPr>
            <w:tcW w:w="0" w:type="auto"/>
            <w:tcBorders>
              <w:top w:val="single" w:sz="2" w:space="0" w:color="auto"/>
              <w:left w:val="single" w:sz="2" w:space="0" w:color="auto"/>
              <w:bottom w:val="single" w:sz="4" w:space="0" w:color="auto"/>
              <w:right w:val="single" w:sz="4" w:space="0" w:color="auto"/>
            </w:tcBorders>
            <w:tcMar>
              <w:top w:w="100" w:type="dxa"/>
              <w:left w:w="100" w:type="dxa"/>
              <w:bottom w:w="100" w:type="dxa"/>
              <w:right w:w="100" w:type="dxa"/>
            </w:tcMar>
            <w:vAlign w:val="center"/>
            <w:hideMark/>
          </w:tcPr>
          <w:p w:rsidR="00515E14" w:rsidRPr="0052758A" w:rsidRDefault="00515E14" w:rsidP="00194F32">
            <w:pPr>
              <w:pStyle w:val="NoSpacing"/>
              <w:rPr>
                <w:color w:val="000000" w:themeColor="text1"/>
                <w:sz w:val="20"/>
              </w:rPr>
            </w:pPr>
            <w:r w:rsidRPr="0052758A">
              <w:rPr>
                <w:rStyle w:val="Strong"/>
                <w:b w:val="0"/>
                <w:bCs w:val="0"/>
                <w:color w:val="000000" w:themeColor="text1"/>
                <w:sz w:val="20"/>
                <w:bdr w:val="none" w:sz="0" w:space="0" w:color="auto" w:frame="1"/>
              </w:rPr>
              <w:t>Solver</w:t>
            </w:r>
          </w:p>
        </w:tc>
        <w:tc>
          <w:tcPr>
            <w:tcW w:w="0" w:type="auto"/>
            <w:tcBorders>
              <w:top w:val="single" w:sz="2" w:space="0" w:color="auto"/>
              <w:left w:val="single" w:sz="2" w:space="0" w:color="auto"/>
              <w:bottom w:val="single" w:sz="4" w:space="0" w:color="auto"/>
              <w:right w:val="single" w:sz="4" w:space="0" w:color="auto"/>
            </w:tcBorders>
            <w:tcMar>
              <w:top w:w="100" w:type="dxa"/>
              <w:left w:w="100" w:type="dxa"/>
              <w:bottom w:w="100" w:type="dxa"/>
              <w:right w:w="100" w:type="dxa"/>
            </w:tcMar>
            <w:vAlign w:val="center"/>
            <w:hideMark/>
          </w:tcPr>
          <w:p w:rsidR="00515E14" w:rsidRPr="0052758A" w:rsidRDefault="00515E14" w:rsidP="00194F32">
            <w:pPr>
              <w:pStyle w:val="NoSpacing"/>
              <w:rPr>
                <w:color w:val="000000" w:themeColor="text1"/>
                <w:sz w:val="20"/>
              </w:rPr>
            </w:pPr>
            <w:r w:rsidRPr="0052758A">
              <w:rPr>
                <w:rStyle w:val="Strong"/>
                <w:b w:val="0"/>
                <w:bCs w:val="0"/>
                <w:color w:val="000000" w:themeColor="text1"/>
                <w:sz w:val="20"/>
                <w:bdr w:val="none" w:sz="0" w:space="0" w:color="auto" w:frame="1"/>
              </w:rPr>
              <w:t>Tool Menu</w:t>
            </w:r>
          </w:p>
        </w:tc>
      </w:tr>
    </w:tbl>
    <w:p w:rsidR="00515E14" w:rsidRPr="003B6026" w:rsidRDefault="00515E14" w:rsidP="00194F32">
      <w:pPr>
        <w:pStyle w:val="NoSpacing"/>
        <w:rPr>
          <w:color w:val="000000" w:themeColor="text1"/>
        </w:rPr>
      </w:pPr>
    </w:p>
    <w:p w:rsidR="0052758A" w:rsidRDefault="008C0033" w:rsidP="0052758A">
      <w:pPr>
        <w:pStyle w:val="NormalWeb"/>
        <w:shd w:val="clear" w:color="auto" w:fill="FFFFFF"/>
        <w:spacing w:before="0" w:beforeAutospacing="0" w:after="360" w:afterAutospacing="0"/>
        <w:rPr>
          <w:color w:val="000000" w:themeColor="text1"/>
        </w:rPr>
      </w:pPr>
      <w:proofErr w:type="spellStart"/>
      <w:r>
        <w:rPr>
          <w:color w:val="000000" w:themeColor="text1"/>
        </w:rPr>
        <w:t>Que</w:t>
      </w:r>
      <w:proofErr w:type="spellEnd"/>
      <w:r>
        <w:rPr>
          <w:color w:val="000000" w:themeColor="text1"/>
        </w:rPr>
        <w:t xml:space="preserve"> </w:t>
      </w:r>
      <w:r w:rsidR="0052758A">
        <w:rPr>
          <w:color w:val="000000" w:themeColor="text1"/>
        </w:rPr>
        <w:t xml:space="preserve">What are the advantages of using </w:t>
      </w:r>
      <w:proofErr w:type="gramStart"/>
      <w:r w:rsidR="0052758A">
        <w:rPr>
          <w:color w:val="000000" w:themeColor="text1"/>
        </w:rPr>
        <w:t>macros ?</w:t>
      </w:r>
      <w:proofErr w:type="gramEnd"/>
    </w:p>
    <w:p w:rsidR="0052758A" w:rsidRDefault="0052758A" w:rsidP="0052758A">
      <w:pPr>
        <w:pStyle w:val="NormalWeb"/>
        <w:shd w:val="clear" w:color="auto" w:fill="FFFFFF"/>
        <w:spacing w:before="0" w:beforeAutospacing="0" w:after="360" w:afterAutospacing="0"/>
        <w:rPr>
          <w:rFonts w:ascii="system-ui" w:hAnsi="system-ui"/>
          <w:color w:val="000000" w:themeColor="text1"/>
        </w:rPr>
      </w:pPr>
      <w:proofErr w:type="spellStart"/>
      <w:r>
        <w:rPr>
          <w:color w:val="000000" w:themeColor="text1"/>
        </w:rPr>
        <w:t>Ans</w:t>
      </w:r>
      <w:proofErr w:type="spellEnd"/>
      <w:r>
        <w:rPr>
          <w:color w:val="000000" w:themeColor="text1"/>
        </w:rPr>
        <w:t xml:space="preserve">: </w:t>
      </w:r>
      <w:r w:rsidRPr="005E77D9">
        <w:rPr>
          <w:color w:val="000000" w:themeColor="text1"/>
        </w:rPr>
        <w:t xml:space="preserve">Macros help in saving time in cases when the same </w:t>
      </w:r>
      <w:proofErr w:type="gramStart"/>
      <w:r w:rsidRPr="005E77D9">
        <w:rPr>
          <w:color w:val="000000" w:themeColor="text1"/>
        </w:rPr>
        <w:t>set of tasks are</w:t>
      </w:r>
      <w:proofErr w:type="gramEnd"/>
      <w:r w:rsidRPr="005E77D9">
        <w:rPr>
          <w:color w:val="000000" w:themeColor="text1"/>
        </w:rPr>
        <w:t xml:space="preserve"> to be done repeatedly like formatting or applying a similar formula in a similar range of data. It can be used to name and record a set of actions</w:t>
      </w:r>
    </w:p>
    <w:p w:rsidR="0052758A" w:rsidRDefault="0052758A" w:rsidP="00194F32">
      <w:pPr>
        <w:pStyle w:val="NoSpacing"/>
        <w:rPr>
          <w:rFonts w:ascii="system-ui" w:hAnsi="system-ui"/>
          <w:color w:val="000000" w:themeColor="text1"/>
        </w:rPr>
      </w:pPr>
    </w:p>
    <w:p w:rsidR="00177B5D" w:rsidRPr="003B6026" w:rsidRDefault="00177B5D" w:rsidP="00194F32">
      <w:pPr>
        <w:pStyle w:val="NoSpacing"/>
        <w:rPr>
          <w:rFonts w:ascii="system-ui" w:hAnsi="system-ui"/>
          <w:color w:val="000000" w:themeColor="text1"/>
        </w:rPr>
      </w:pPr>
      <w:r w:rsidRPr="003B6026">
        <w:rPr>
          <w:rFonts w:ascii="system-ui" w:hAnsi="system-ui"/>
          <w:color w:val="000000" w:themeColor="text1"/>
        </w:rPr>
        <w:t>12. What is Solver in Spreadsheet?</w:t>
      </w:r>
    </w:p>
    <w:p w:rsidR="00462A38" w:rsidRPr="00613C1C" w:rsidRDefault="00177B5D" w:rsidP="00462A38">
      <w:pPr>
        <w:pStyle w:val="NoSpacing"/>
        <w:rPr>
          <w:rStyle w:val="BookTitle"/>
          <w:color w:val="000000" w:themeColor="text1"/>
        </w:rPr>
      </w:pPr>
      <w:r w:rsidRPr="003B6026">
        <w:rPr>
          <w:rStyle w:val="Strong"/>
          <w:rFonts w:ascii="system-ui" w:hAnsi="system-ui"/>
          <w:b w:val="0"/>
          <w:bCs w:val="0"/>
          <w:color w:val="000000" w:themeColor="text1"/>
          <w:sz w:val="24"/>
          <w:szCs w:val="24"/>
          <w:bdr w:val="none" w:sz="0" w:space="0" w:color="auto" w:frame="1"/>
        </w:rPr>
        <w:t>Ans. Solver option under Tools menu is a more elaborate form of Goal Seek. The difference is that the Solver deals with equations with multiple unknown variables.</w:t>
      </w:r>
      <w:r w:rsidR="00462A38" w:rsidRPr="00462A38">
        <w:rPr>
          <w:rStyle w:val="BookTitle"/>
          <w:color w:val="000000" w:themeColor="text1"/>
        </w:rPr>
        <w:t xml:space="preserve"> </w:t>
      </w:r>
      <w:ins w:id="19" w:author="Unknown">
        <w:r w:rsidR="00462A38" w:rsidRPr="00613C1C">
          <w:rPr>
            <w:rStyle w:val="BookTitle"/>
            <w:color w:val="000000" w:themeColor="text1"/>
          </w:rPr>
          <w:t>It is specifically designed to minimize or maximize the result according to a set of rules that you define.</w:t>
        </w:r>
        <w:r w:rsidR="00462A38" w:rsidRPr="00613C1C">
          <w:rPr>
            <w:rStyle w:val="BookTitle"/>
            <w:color w:val="000000" w:themeColor="text1"/>
          </w:rPr>
          <w:br/>
        </w:r>
        <w:r w:rsidR="00462A38" w:rsidRPr="00613C1C">
          <w:rPr>
            <w:rStyle w:val="BookTitle"/>
            <w:color w:val="000000" w:themeColor="text1"/>
          </w:rPr>
          <w:lastRenderedPageBreak/>
          <w:t>Each of these rules sets up whether an argument in the formula should be greater than, lesser than, or equal to the value you enter.</w:t>
        </w:r>
        <w:r w:rsidR="00462A38" w:rsidRPr="00613C1C">
          <w:rPr>
            <w:rStyle w:val="BookTitle"/>
            <w:color w:val="000000" w:themeColor="text1"/>
          </w:rPr>
          <w:br/>
          <w:t>For example, you can set the constraint that one of the variables or cells must not be bigger than another variable, or no bigger than a given value. You can also define the constraint that one or more variables must be integers (values without decimals), or binary values (where only 0 and 1 are allowed). Once you have finished setting up the rules, you can adjust the argument and the results by clicking the Solve button</w:t>
        </w:r>
      </w:ins>
    </w:p>
    <w:p w:rsidR="00177B5D" w:rsidRPr="003B6026" w:rsidRDefault="00177B5D" w:rsidP="00462A38">
      <w:pPr>
        <w:pStyle w:val="NoSpacing"/>
      </w:pPr>
    </w:p>
    <w:p w:rsidR="00DC638E" w:rsidRPr="003B6026" w:rsidRDefault="00DC638E" w:rsidP="00462A38">
      <w:pPr>
        <w:pStyle w:val="NoSpacing"/>
      </w:pPr>
    </w:p>
    <w:p w:rsidR="00BF5180" w:rsidRDefault="00E91490">
      <w:pPr>
        <w:rPr>
          <w:color w:val="000000" w:themeColor="text1"/>
        </w:rPr>
      </w:pPr>
      <w:r>
        <w:rPr>
          <w:color w:val="000000" w:themeColor="text1"/>
        </w:rPr>
        <w:t>Q .</w:t>
      </w:r>
      <w:r w:rsidR="0023083D" w:rsidRPr="0023083D">
        <w:rPr>
          <w:color w:val="000000" w:themeColor="text1"/>
        </w:rPr>
        <w:t xml:space="preserve">What is the need to create reference between the multiple worksheets of a workbook? Give an example.  ANSWER References in multiple worksheets helps to retrieve and work upon data stored in different worksheets of a workbook. </w:t>
      </w:r>
      <w:proofErr w:type="spellStart"/>
      <w:proofErr w:type="gramStart"/>
      <w:r w:rsidR="0023083D" w:rsidRPr="0023083D">
        <w:rPr>
          <w:color w:val="000000" w:themeColor="text1"/>
        </w:rPr>
        <w:t>Eg</w:t>
      </w:r>
      <w:proofErr w:type="spellEnd"/>
      <w:r w:rsidR="0023083D" w:rsidRPr="0023083D">
        <w:rPr>
          <w:color w:val="000000" w:themeColor="text1"/>
        </w:rPr>
        <w:t>.</w:t>
      </w:r>
      <w:proofErr w:type="gramEnd"/>
      <w:r w:rsidR="0023083D" w:rsidRPr="0023083D">
        <w:rPr>
          <w:color w:val="000000" w:themeColor="text1"/>
        </w:rPr>
        <w:t xml:space="preserve"> Suppose a manager wants to calculate total sales on sheets3 of the previous two years which are stored on sheet1 &amp; sheet2 then reference on Sheet3 will be =Sheet1!B2 + Sheet2!C2                                                                      OR  =Sheet1.B2 + Sheet2.C2</w:t>
      </w:r>
    </w:p>
    <w:p w:rsidR="00E91490" w:rsidRDefault="00E91490" w:rsidP="00E91490">
      <w:pPr>
        <w:pStyle w:val="NoSpacing"/>
      </w:pPr>
      <w:r>
        <w:t xml:space="preserve">Q </w:t>
      </w:r>
      <w:r w:rsidR="00BF5180" w:rsidRPr="00BF5180">
        <w:t xml:space="preserve">What is the use of Macros in a Spreadsheet? </w:t>
      </w:r>
    </w:p>
    <w:p w:rsidR="00613C1C" w:rsidRDefault="00BF5180" w:rsidP="00E91490">
      <w:pPr>
        <w:pStyle w:val="NoSpacing"/>
      </w:pPr>
      <w:r w:rsidRPr="00BF5180">
        <w:t>ANSWER Macros help in saving time in cases when the same set of tasks are to be done repeatedly like formatting or applying a similar formula in a similar range of data. It can be used to name and record a set of actions or set of actions.</w:t>
      </w:r>
    </w:p>
    <w:p w:rsidR="00E91490" w:rsidRDefault="00E91490" w:rsidP="00613C1C">
      <w:pPr>
        <w:pStyle w:val="NormalWeb"/>
        <w:shd w:val="clear" w:color="auto" w:fill="FFFFFF"/>
        <w:spacing w:before="0" w:beforeAutospacing="0" w:after="360" w:afterAutospacing="0"/>
        <w:rPr>
          <w:rStyle w:val="Strong"/>
          <w:rFonts w:ascii="Arial" w:hAnsi="Arial" w:cs="Arial"/>
          <w:color w:val="000000" w:themeColor="text1"/>
          <w:sz w:val="23"/>
          <w:szCs w:val="23"/>
        </w:rPr>
      </w:pPr>
    </w:p>
    <w:p w:rsidR="00613C1C" w:rsidRPr="003B6026" w:rsidRDefault="00E91490" w:rsidP="00613C1C">
      <w:pPr>
        <w:pStyle w:val="NormalWeb"/>
        <w:shd w:val="clear" w:color="auto" w:fill="FFFFFF"/>
        <w:spacing w:before="0" w:beforeAutospacing="0" w:after="360" w:afterAutospacing="0"/>
        <w:rPr>
          <w:rFonts w:ascii="Arial" w:hAnsi="Arial" w:cs="Arial"/>
          <w:color w:val="000000" w:themeColor="text1"/>
          <w:sz w:val="23"/>
          <w:szCs w:val="23"/>
        </w:rPr>
      </w:pPr>
      <w:r>
        <w:rPr>
          <w:rStyle w:val="Strong"/>
          <w:rFonts w:ascii="Arial" w:hAnsi="Arial" w:cs="Arial"/>
          <w:color w:val="000000" w:themeColor="text1"/>
          <w:sz w:val="23"/>
          <w:szCs w:val="23"/>
        </w:rPr>
        <w:t xml:space="preserve">Q </w:t>
      </w:r>
      <w:r w:rsidR="00613C1C" w:rsidRPr="003B6026">
        <w:rPr>
          <w:rStyle w:val="Strong"/>
          <w:rFonts w:ascii="Arial" w:hAnsi="Arial" w:cs="Arial"/>
          <w:color w:val="000000" w:themeColor="text1"/>
          <w:sz w:val="23"/>
          <w:szCs w:val="23"/>
        </w:rPr>
        <w:t>Define and</w:t>
      </w:r>
      <w:r w:rsidR="00613C1C" w:rsidRPr="003B6026">
        <w:rPr>
          <w:rFonts w:ascii="Arial" w:hAnsi="Arial" w:cs="Arial"/>
          <w:color w:val="000000" w:themeColor="text1"/>
          <w:sz w:val="23"/>
          <w:szCs w:val="23"/>
        </w:rPr>
        <w:t> </w:t>
      </w:r>
      <w:r w:rsidR="00613C1C" w:rsidRPr="003B6026">
        <w:rPr>
          <w:rStyle w:val="Strong"/>
          <w:rFonts w:ascii="Arial" w:hAnsi="Arial" w:cs="Arial"/>
          <w:color w:val="000000" w:themeColor="text1"/>
          <w:sz w:val="23"/>
          <w:szCs w:val="23"/>
        </w:rPr>
        <w:t xml:space="preserve">Explain the usage of the following terms with Reference to </w:t>
      </w:r>
      <w:proofErr w:type="spellStart"/>
      <w:r w:rsidR="00613C1C" w:rsidRPr="003B6026">
        <w:rPr>
          <w:rStyle w:val="Strong"/>
          <w:rFonts w:ascii="Arial" w:hAnsi="Arial" w:cs="Arial"/>
          <w:color w:val="000000" w:themeColor="text1"/>
          <w:sz w:val="23"/>
          <w:szCs w:val="23"/>
        </w:rPr>
        <w:t>OpenOffice</w:t>
      </w:r>
      <w:proofErr w:type="spellEnd"/>
      <w:r w:rsidR="00613C1C" w:rsidRPr="003B6026">
        <w:rPr>
          <w:rStyle w:val="Strong"/>
          <w:rFonts w:ascii="Arial" w:hAnsi="Arial" w:cs="Arial"/>
          <w:color w:val="000000" w:themeColor="text1"/>
          <w:sz w:val="23"/>
          <w:szCs w:val="23"/>
        </w:rPr>
        <w:t xml:space="preserve"> Calc.</w:t>
      </w:r>
      <w:r w:rsidR="00613C1C" w:rsidRPr="003B6026">
        <w:rPr>
          <w:rFonts w:ascii="Arial" w:hAnsi="Arial" w:cs="Arial"/>
          <w:b/>
          <w:bCs/>
          <w:color w:val="000000" w:themeColor="text1"/>
          <w:sz w:val="23"/>
          <w:szCs w:val="23"/>
        </w:rPr>
        <w:br/>
      </w:r>
      <w:r w:rsidR="00613C1C" w:rsidRPr="003B6026">
        <w:rPr>
          <w:rStyle w:val="Strong"/>
          <w:rFonts w:ascii="Arial" w:hAnsi="Arial" w:cs="Arial"/>
          <w:color w:val="000000" w:themeColor="text1"/>
          <w:sz w:val="23"/>
          <w:szCs w:val="23"/>
        </w:rPr>
        <w:t>(a) Consolidating data (b)</w:t>
      </w:r>
      <w:r w:rsidR="00613C1C">
        <w:rPr>
          <w:rStyle w:val="Strong"/>
          <w:rFonts w:ascii="Arial" w:hAnsi="Arial" w:cs="Arial"/>
          <w:color w:val="000000" w:themeColor="text1"/>
          <w:sz w:val="23"/>
          <w:szCs w:val="23"/>
        </w:rPr>
        <w:t xml:space="preserve">  Scenario</w:t>
      </w:r>
    </w:p>
    <w:p w:rsidR="00613C1C" w:rsidRPr="003B6026" w:rsidRDefault="00613C1C" w:rsidP="00613C1C">
      <w:pPr>
        <w:pStyle w:val="NormalWeb"/>
        <w:shd w:val="clear" w:color="auto" w:fill="FFFFFF"/>
        <w:spacing w:before="0" w:beforeAutospacing="0" w:after="360" w:afterAutospacing="0"/>
        <w:rPr>
          <w:rFonts w:ascii="Arial" w:hAnsi="Arial" w:cs="Arial"/>
          <w:color w:val="000000" w:themeColor="text1"/>
          <w:sz w:val="23"/>
          <w:szCs w:val="23"/>
        </w:rPr>
      </w:pPr>
      <w:r w:rsidRPr="003B6026">
        <w:rPr>
          <w:rStyle w:val="Strong"/>
          <w:rFonts w:ascii="Arial" w:hAnsi="Arial" w:cs="Arial"/>
          <w:color w:val="000000" w:themeColor="text1"/>
          <w:sz w:val="23"/>
          <w:szCs w:val="23"/>
        </w:rPr>
        <w:t>Answer</w:t>
      </w:r>
      <w:proofErr w:type="gramStart"/>
      <w:r w:rsidRPr="003B6026">
        <w:rPr>
          <w:rStyle w:val="Strong"/>
          <w:rFonts w:ascii="Arial" w:hAnsi="Arial" w:cs="Arial"/>
          <w:color w:val="000000" w:themeColor="text1"/>
          <w:sz w:val="23"/>
          <w:szCs w:val="23"/>
        </w:rPr>
        <w:t>:</w:t>
      </w:r>
      <w:proofErr w:type="gramEnd"/>
      <w:r w:rsidRPr="003B6026">
        <w:rPr>
          <w:rFonts w:ascii="Arial" w:hAnsi="Arial" w:cs="Arial"/>
          <w:color w:val="000000" w:themeColor="text1"/>
          <w:sz w:val="23"/>
          <w:szCs w:val="23"/>
        </w:rPr>
        <w:br/>
        <w:t>(a) </w:t>
      </w:r>
      <w:r w:rsidRPr="003B6026">
        <w:rPr>
          <w:rStyle w:val="Strong"/>
          <w:rFonts w:ascii="Arial" w:hAnsi="Arial" w:cs="Arial"/>
          <w:color w:val="000000" w:themeColor="text1"/>
          <w:sz w:val="23"/>
          <w:szCs w:val="23"/>
        </w:rPr>
        <w:t>Consolidating data</w:t>
      </w:r>
      <w:r w:rsidRPr="003B6026">
        <w:rPr>
          <w:rFonts w:ascii="Arial" w:hAnsi="Arial" w:cs="Arial"/>
          <w:color w:val="000000" w:themeColor="text1"/>
          <w:sz w:val="23"/>
          <w:szCs w:val="23"/>
        </w:rPr>
        <w:br/>
        <w:t>The Data Consolidation function takes data from a series of worksheets or workbooks and summarizes it into a single worksheet that you can update easily. Consolidate provides a graphical interface for copying data from one range of cells to another, then running one of a dozen functions on the data. During consolidation, the contents of cells from several sheets can be combined in one place.</w:t>
      </w:r>
    </w:p>
    <w:p w:rsidR="00613C1C" w:rsidRPr="00613C1C" w:rsidRDefault="00462A38" w:rsidP="00613C1C">
      <w:pPr>
        <w:pStyle w:val="ListParagraph"/>
        <w:rPr>
          <w:rStyle w:val="BookTitle"/>
          <w:color w:val="000000" w:themeColor="text1"/>
        </w:rPr>
      </w:pPr>
      <w:r w:rsidRPr="00613C1C">
        <w:rPr>
          <w:rStyle w:val="BookTitle"/>
          <w:color w:val="000000" w:themeColor="text1"/>
        </w:rPr>
        <w:t xml:space="preserve"> </w:t>
      </w:r>
      <w:ins w:id="20" w:author="Unknown">
        <w:r w:rsidR="00613C1C" w:rsidRPr="00613C1C">
          <w:rPr>
            <w:rStyle w:val="BookTitle"/>
            <w:color w:val="000000" w:themeColor="text1"/>
          </w:rPr>
          <w:t>(</w:t>
        </w:r>
      </w:ins>
      <w:r>
        <w:rPr>
          <w:rStyle w:val="BookTitle"/>
          <w:color w:val="000000" w:themeColor="text1"/>
        </w:rPr>
        <w:t>b</w:t>
      </w:r>
      <w:ins w:id="21" w:author="Unknown">
        <w:r w:rsidR="00613C1C" w:rsidRPr="00613C1C">
          <w:rPr>
            <w:rStyle w:val="BookTitle"/>
            <w:color w:val="000000" w:themeColor="text1"/>
          </w:rPr>
          <w:t>) Scenario</w:t>
        </w:r>
        <w:r w:rsidR="00613C1C" w:rsidRPr="00613C1C">
          <w:rPr>
            <w:rStyle w:val="BookTitle"/>
            <w:color w:val="000000" w:themeColor="text1"/>
          </w:rPr>
          <w:br/>
          <w:t>Scenarios are a tool to test “what-if” questions. Each scenario is named, and can be edited and formatted separately. When you print the spreadsheet, only the content of the currently active scenario is printed. A scenario is essentially a saved set of cell values for your calculations. You can easily switch between these sets using the Navigator or a drop-down list which can be shown beside the changing cells.</w:t>
        </w:r>
      </w:ins>
    </w:p>
    <w:p w:rsidR="006609BB" w:rsidRPr="00613C1C" w:rsidRDefault="006609BB" w:rsidP="00613C1C">
      <w:pPr>
        <w:pStyle w:val="ListParagraph"/>
        <w:rPr>
          <w:rStyle w:val="BookTitle"/>
          <w:color w:val="000000" w:themeColor="text1"/>
        </w:rPr>
      </w:pPr>
      <w:r w:rsidRPr="00613C1C">
        <w:rPr>
          <w:rStyle w:val="BookTitle"/>
          <w:color w:val="000000" w:themeColor="text1"/>
        </w:rPr>
        <w:br w:type="page"/>
      </w:r>
    </w:p>
    <w:sectPr w:rsidR="006609BB" w:rsidRPr="00613C1C" w:rsidSect="00613C1C">
      <w:footerReference w:type="default" r:id="rId8"/>
      <w:pgSz w:w="12240" w:h="15840"/>
      <w:pgMar w:top="864" w:right="864" w:bottom="864" w:left="86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0033" w:rsidRDefault="008C0033" w:rsidP="0052758A">
      <w:pPr>
        <w:spacing w:after="0" w:line="240" w:lineRule="auto"/>
      </w:pPr>
      <w:r>
        <w:separator/>
      </w:r>
    </w:p>
  </w:endnote>
  <w:endnote w:type="continuationSeparator" w:id="1">
    <w:p w:rsidR="008C0033" w:rsidRDefault="008C0033" w:rsidP="005275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system-u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02576"/>
      <w:docPartObj>
        <w:docPartGallery w:val="Page Numbers (Bottom of Page)"/>
        <w:docPartUnique/>
      </w:docPartObj>
    </w:sdtPr>
    <w:sdtContent>
      <w:p w:rsidR="008C0033" w:rsidRDefault="008C0033">
        <w:pPr>
          <w:pStyle w:val="Footer"/>
          <w:jc w:val="center"/>
        </w:pPr>
        <w:fldSimple w:instr=" PAGE   \* MERGEFORMAT ">
          <w:r w:rsidR="00E91490">
            <w:rPr>
              <w:noProof/>
            </w:rPr>
            <w:t>1</w:t>
          </w:r>
        </w:fldSimple>
      </w:p>
    </w:sdtContent>
  </w:sdt>
  <w:p w:rsidR="008C0033" w:rsidRDefault="008C003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0033" w:rsidRDefault="008C0033" w:rsidP="0052758A">
      <w:pPr>
        <w:spacing w:after="0" w:line="240" w:lineRule="auto"/>
      </w:pPr>
      <w:r>
        <w:separator/>
      </w:r>
    </w:p>
  </w:footnote>
  <w:footnote w:type="continuationSeparator" w:id="1">
    <w:p w:rsidR="008C0033" w:rsidRDefault="008C0033" w:rsidP="0052758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B59D9"/>
    <w:multiLevelType w:val="multilevel"/>
    <w:tmpl w:val="5AA28E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2667B9C"/>
    <w:multiLevelType w:val="multilevel"/>
    <w:tmpl w:val="E24401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DE92A51"/>
    <w:multiLevelType w:val="hybridMultilevel"/>
    <w:tmpl w:val="D65033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2F339C"/>
    <w:multiLevelType w:val="multilevel"/>
    <w:tmpl w:val="59D6E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7F2403"/>
    <w:multiLevelType w:val="multilevel"/>
    <w:tmpl w:val="6E8EC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12947DD"/>
    <w:multiLevelType w:val="multilevel"/>
    <w:tmpl w:val="65D413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55501FFA"/>
    <w:multiLevelType w:val="multilevel"/>
    <w:tmpl w:val="CDE8D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D33AC9"/>
    <w:multiLevelType w:val="multilevel"/>
    <w:tmpl w:val="E58CE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FD118E1"/>
    <w:multiLevelType w:val="multilevel"/>
    <w:tmpl w:val="5CEE7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BBF313F"/>
    <w:multiLevelType w:val="hybridMultilevel"/>
    <w:tmpl w:val="ED1E3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8"/>
  </w:num>
  <w:num w:numId="5">
    <w:abstractNumId w:val="3"/>
  </w:num>
  <w:num w:numId="6">
    <w:abstractNumId w:val="1"/>
  </w:num>
  <w:num w:numId="7">
    <w:abstractNumId w:val="5"/>
  </w:num>
  <w:num w:numId="8">
    <w:abstractNumId w:val="0"/>
  </w:num>
  <w:num w:numId="9">
    <w:abstractNumId w:val="7"/>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0"/>
    <w:footnote w:id="1"/>
  </w:footnotePr>
  <w:endnotePr>
    <w:endnote w:id="0"/>
    <w:endnote w:id="1"/>
  </w:endnotePr>
  <w:compat/>
  <w:rsids>
    <w:rsidRoot w:val="00203E24"/>
    <w:rsid w:val="00177B5D"/>
    <w:rsid w:val="00194F32"/>
    <w:rsid w:val="001B0339"/>
    <w:rsid w:val="00201678"/>
    <w:rsid w:val="00203E24"/>
    <w:rsid w:val="0023083D"/>
    <w:rsid w:val="002A2D6E"/>
    <w:rsid w:val="00341D85"/>
    <w:rsid w:val="003B6026"/>
    <w:rsid w:val="004501DD"/>
    <w:rsid w:val="00462A38"/>
    <w:rsid w:val="004F7046"/>
    <w:rsid w:val="0051341E"/>
    <w:rsid w:val="00515E14"/>
    <w:rsid w:val="0052758A"/>
    <w:rsid w:val="00565B4F"/>
    <w:rsid w:val="005E77D9"/>
    <w:rsid w:val="005F54F5"/>
    <w:rsid w:val="00613C1C"/>
    <w:rsid w:val="006609BB"/>
    <w:rsid w:val="007735D7"/>
    <w:rsid w:val="007F2CC4"/>
    <w:rsid w:val="008020B7"/>
    <w:rsid w:val="00837710"/>
    <w:rsid w:val="008464BD"/>
    <w:rsid w:val="00876E57"/>
    <w:rsid w:val="008C0033"/>
    <w:rsid w:val="0092745C"/>
    <w:rsid w:val="00986504"/>
    <w:rsid w:val="009A33B2"/>
    <w:rsid w:val="00A14BA9"/>
    <w:rsid w:val="00A4268A"/>
    <w:rsid w:val="00B156C9"/>
    <w:rsid w:val="00BF5180"/>
    <w:rsid w:val="00D616B3"/>
    <w:rsid w:val="00DC638E"/>
    <w:rsid w:val="00E2528B"/>
    <w:rsid w:val="00E45039"/>
    <w:rsid w:val="00E91490"/>
    <w:rsid w:val="00F76625"/>
    <w:rsid w:val="00F90959"/>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339"/>
  </w:style>
  <w:style w:type="paragraph" w:styleId="Heading1">
    <w:name w:val="heading 1"/>
    <w:basedOn w:val="Normal"/>
    <w:next w:val="Normal"/>
    <w:link w:val="Heading1Char"/>
    <w:uiPriority w:val="9"/>
    <w:qFormat/>
    <w:rsid w:val="0023083D"/>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link w:val="Heading2Char"/>
    <w:uiPriority w:val="9"/>
    <w:qFormat/>
    <w:rsid w:val="00203E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3E24"/>
    <w:rPr>
      <w:rFonts w:ascii="Times New Roman" w:eastAsia="Times New Roman" w:hAnsi="Times New Roman" w:cs="Times New Roman"/>
      <w:b/>
      <w:bCs/>
      <w:sz w:val="36"/>
      <w:szCs w:val="36"/>
    </w:rPr>
  </w:style>
  <w:style w:type="character" w:styleId="Strong">
    <w:name w:val="Strong"/>
    <w:basedOn w:val="DefaultParagraphFont"/>
    <w:uiPriority w:val="22"/>
    <w:qFormat/>
    <w:rsid w:val="00203E24"/>
    <w:rPr>
      <w:b/>
      <w:bCs/>
    </w:rPr>
  </w:style>
  <w:style w:type="character" w:styleId="Hyperlink">
    <w:name w:val="Hyperlink"/>
    <w:basedOn w:val="DefaultParagraphFont"/>
    <w:uiPriority w:val="99"/>
    <w:semiHidden/>
    <w:unhideWhenUsed/>
    <w:rsid w:val="00203E24"/>
    <w:rPr>
      <w:color w:val="0000FF"/>
      <w:u w:val="single"/>
    </w:rPr>
  </w:style>
  <w:style w:type="paragraph" w:styleId="NormalWeb">
    <w:name w:val="Normal (Web)"/>
    <w:basedOn w:val="Normal"/>
    <w:uiPriority w:val="99"/>
    <w:unhideWhenUsed/>
    <w:rsid w:val="00203E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inline-color">
    <w:name w:val="has-inline-color"/>
    <w:basedOn w:val="DefaultParagraphFont"/>
    <w:rsid w:val="009A33B2"/>
  </w:style>
  <w:style w:type="paragraph" w:styleId="NoSpacing">
    <w:name w:val="No Spacing"/>
    <w:uiPriority w:val="1"/>
    <w:qFormat/>
    <w:rsid w:val="00194F32"/>
    <w:pPr>
      <w:spacing w:after="0" w:line="240" w:lineRule="auto"/>
    </w:pPr>
  </w:style>
  <w:style w:type="character" w:styleId="Emphasis">
    <w:name w:val="Emphasis"/>
    <w:basedOn w:val="DefaultParagraphFont"/>
    <w:uiPriority w:val="20"/>
    <w:qFormat/>
    <w:rsid w:val="006609BB"/>
    <w:rPr>
      <w:i/>
      <w:iCs/>
    </w:rPr>
  </w:style>
  <w:style w:type="paragraph" w:styleId="BalloonText">
    <w:name w:val="Balloon Text"/>
    <w:basedOn w:val="Normal"/>
    <w:link w:val="BalloonTextChar"/>
    <w:uiPriority w:val="99"/>
    <w:semiHidden/>
    <w:unhideWhenUsed/>
    <w:rsid w:val="006609BB"/>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609BB"/>
    <w:rPr>
      <w:rFonts w:ascii="Tahoma" w:hAnsi="Tahoma" w:cs="Mangal"/>
      <w:sz w:val="16"/>
      <w:szCs w:val="14"/>
    </w:rPr>
  </w:style>
  <w:style w:type="paragraph" w:styleId="Header">
    <w:name w:val="header"/>
    <w:basedOn w:val="Normal"/>
    <w:link w:val="HeaderChar"/>
    <w:uiPriority w:val="99"/>
    <w:semiHidden/>
    <w:unhideWhenUsed/>
    <w:rsid w:val="0052758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2758A"/>
  </w:style>
  <w:style w:type="paragraph" w:styleId="Footer">
    <w:name w:val="footer"/>
    <w:basedOn w:val="Normal"/>
    <w:link w:val="FooterChar"/>
    <w:uiPriority w:val="99"/>
    <w:unhideWhenUsed/>
    <w:rsid w:val="005275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758A"/>
  </w:style>
  <w:style w:type="character" w:customStyle="1" w:styleId="Heading1Char">
    <w:name w:val="Heading 1 Char"/>
    <w:basedOn w:val="DefaultParagraphFont"/>
    <w:link w:val="Heading1"/>
    <w:uiPriority w:val="9"/>
    <w:rsid w:val="0023083D"/>
    <w:rPr>
      <w:rFonts w:asciiTheme="majorHAnsi" w:eastAsiaTheme="majorEastAsia" w:hAnsiTheme="majorHAnsi" w:cstheme="majorBidi"/>
      <w:b/>
      <w:bCs/>
      <w:color w:val="365F91" w:themeColor="accent1" w:themeShade="BF"/>
      <w:sz w:val="28"/>
      <w:szCs w:val="25"/>
    </w:rPr>
  </w:style>
  <w:style w:type="character" w:styleId="BookTitle">
    <w:name w:val="Book Title"/>
    <w:basedOn w:val="DefaultParagraphFont"/>
    <w:uiPriority w:val="33"/>
    <w:qFormat/>
    <w:rsid w:val="00613C1C"/>
    <w:rPr>
      <w:b/>
      <w:bCs/>
      <w:smallCaps/>
      <w:spacing w:val="5"/>
    </w:rPr>
  </w:style>
  <w:style w:type="paragraph" w:styleId="ListParagraph">
    <w:name w:val="List Paragraph"/>
    <w:basedOn w:val="Normal"/>
    <w:uiPriority w:val="34"/>
    <w:qFormat/>
    <w:rsid w:val="00613C1C"/>
    <w:pPr>
      <w:ind w:left="720"/>
      <w:contextualSpacing/>
    </w:pPr>
  </w:style>
</w:styles>
</file>

<file path=word/webSettings.xml><?xml version="1.0" encoding="utf-8"?>
<w:webSettings xmlns:r="http://schemas.openxmlformats.org/officeDocument/2006/relationships" xmlns:w="http://schemas.openxmlformats.org/wordprocessingml/2006/main">
  <w:divs>
    <w:div w:id="69542137">
      <w:bodyDiv w:val="1"/>
      <w:marLeft w:val="0"/>
      <w:marRight w:val="0"/>
      <w:marTop w:val="0"/>
      <w:marBottom w:val="0"/>
      <w:divBdr>
        <w:top w:val="none" w:sz="0" w:space="0" w:color="auto"/>
        <w:left w:val="none" w:sz="0" w:space="0" w:color="auto"/>
        <w:bottom w:val="none" w:sz="0" w:space="0" w:color="auto"/>
        <w:right w:val="none" w:sz="0" w:space="0" w:color="auto"/>
      </w:divBdr>
    </w:div>
    <w:div w:id="129254001">
      <w:bodyDiv w:val="1"/>
      <w:marLeft w:val="0"/>
      <w:marRight w:val="0"/>
      <w:marTop w:val="0"/>
      <w:marBottom w:val="0"/>
      <w:divBdr>
        <w:top w:val="none" w:sz="0" w:space="0" w:color="auto"/>
        <w:left w:val="none" w:sz="0" w:space="0" w:color="auto"/>
        <w:bottom w:val="none" w:sz="0" w:space="0" w:color="auto"/>
        <w:right w:val="none" w:sz="0" w:space="0" w:color="auto"/>
      </w:divBdr>
      <w:divsChild>
        <w:div w:id="2038001975">
          <w:marLeft w:val="0"/>
          <w:marRight w:val="0"/>
          <w:marTop w:val="0"/>
          <w:marBottom w:val="0"/>
          <w:divBdr>
            <w:top w:val="none" w:sz="0" w:space="0" w:color="auto"/>
            <w:left w:val="none" w:sz="0" w:space="0" w:color="auto"/>
            <w:bottom w:val="none" w:sz="0" w:space="0" w:color="auto"/>
            <w:right w:val="none" w:sz="0" w:space="0" w:color="auto"/>
          </w:divBdr>
        </w:div>
        <w:div w:id="1738745475">
          <w:marLeft w:val="0"/>
          <w:marRight w:val="0"/>
          <w:marTop w:val="0"/>
          <w:marBottom w:val="0"/>
          <w:divBdr>
            <w:top w:val="none" w:sz="0" w:space="0" w:color="auto"/>
            <w:left w:val="none" w:sz="0" w:space="0" w:color="auto"/>
            <w:bottom w:val="none" w:sz="0" w:space="0" w:color="auto"/>
            <w:right w:val="none" w:sz="0" w:space="0" w:color="auto"/>
          </w:divBdr>
        </w:div>
      </w:divsChild>
    </w:div>
    <w:div w:id="363404057">
      <w:bodyDiv w:val="1"/>
      <w:marLeft w:val="0"/>
      <w:marRight w:val="0"/>
      <w:marTop w:val="0"/>
      <w:marBottom w:val="0"/>
      <w:divBdr>
        <w:top w:val="none" w:sz="0" w:space="0" w:color="auto"/>
        <w:left w:val="none" w:sz="0" w:space="0" w:color="auto"/>
        <w:bottom w:val="none" w:sz="0" w:space="0" w:color="auto"/>
        <w:right w:val="none" w:sz="0" w:space="0" w:color="auto"/>
      </w:divBdr>
      <w:divsChild>
        <w:div w:id="222984827">
          <w:marLeft w:val="0"/>
          <w:marRight w:val="0"/>
          <w:marTop w:val="0"/>
          <w:marBottom w:val="0"/>
          <w:divBdr>
            <w:top w:val="none" w:sz="0" w:space="0" w:color="auto"/>
            <w:left w:val="none" w:sz="0" w:space="0" w:color="auto"/>
            <w:bottom w:val="none" w:sz="0" w:space="0" w:color="auto"/>
            <w:right w:val="none" w:sz="0" w:space="0" w:color="auto"/>
          </w:divBdr>
        </w:div>
        <w:div w:id="2105491768">
          <w:marLeft w:val="0"/>
          <w:marRight w:val="0"/>
          <w:marTop w:val="0"/>
          <w:marBottom w:val="0"/>
          <w:divBdr>
            <w:top w:val="none" w:sz="0" w:space="0" w:color="auto"/>
            <w:left w:val="none" w:sz="0" w:space="0" w:color="auto"/>
            <w:bottom w:val="none" w:sz="0" w:space="0" w:color="auto"/>
            <w:right w:val="none" w:sz="0" w:space="0" w:color="auto"/>
          </w:divBdr>
        </w:div>
      </w:divsChild>
    </w:div>
    <w:div w:id="393625186">
      <w:bodyDiv w:val="1"/>
      <w:marLeft w:val="0"/>
      <w:marRight w:val="0"/>
      <w:marTop w:val="0"/>
      <w:marBottom w:val="0"/>
      <w:divBdr>
        <w:top w:val="none" w:sz="0" w:space="0" w:color="auto"/>
        <w:left w:val="none" w:sz="0" w:space="0" w:color="auto"/>
        <w:bottom w:val="none" w:sz="0" w:space="0" w:color="auto"/>
        <w:right w:val="none" w:sz="0" w:space="0" w:color="auto"/>
      </w:divBdr>
    </w:div>
    <w:div w:id="536507659">
      <w:bodyDiv w:val="1"/>
      <w:marLeft w:val="0"/>
      <w:marRight w:val="0"/>
      <w:marTop w:val="0"/>
      <w:marBottom w:val="0"/>
      <w:divBdr>
        <w:top w:val="none" w:sz="0" w:space="0" w:color="auto"/>
        <w:left w:val="none" w:sz="0" w:space="0" w:color="auto"/>
        <w:bottom w:val="none" w:sz="0" w:space="0" w:color="auto"/>
        <w:right w:val="none" w:sz="0" w:space="0" w:color="auto"/>
      </w:divBdr>
    </w:div>
    <w:div w:id="588193715">
      <w:bodyDiv w:val="1"/>
      <w:marLeft w:val="0"/>
      <w:marRight w:val="0"/>
      <w:marTop w:val="0"/>
      <w:marBottom w:val="0"/>
      <w:divBdr>
        <w:top w:val="none" w:sz="0" w:space="0" w:color="auto"/>
        <w:left w:val="none" w:sz="0" w:space="0" w:color="auto"/>
        <w:bottom w:val="none" w:sz="0" w:space="0" w:color="auto"/>
        <w:right w:val="none" w:sz="0" w:space="0" w:color="auto"/>
      </w:divBdr>
    </w:div>
    <w:div w:id="611670219">
      <w:bodyDiv w:val="1"/>
      <w:marLeft w:val="0"/>
      <w:marRight w:val="0"/>
      <w:marTop w:val="0"/>
      <w:marBottom w:val="0"/>
      <w:divBdr>
        <w:top w:val="none" w:sz="0" w:space="0" w:color="auto"/>
        <w:left w:val="none" w:sz="0" w:space="0" w:color="auto"/>
        <w:bottom w:val="none" w:sz="0" w:space="0" w:color="auto"/>
        <w:right w:val="none" w:sz="0" w:space="0" w:color="auto"/>
      </w:divBdr>
    </w:div>
    <w:div w:id="780151880">
      <w:bodyDiv w:val="1"/>
      <w:marLeft w:val="0"/>
      <w:marRight w:val="0"/>
      <w:marTop w:val="0"/>
      <w:marBottom w:val="0"/>
      <w:divBdr>
        <w:top w:val="none" w:sz="0" w:space="0" w:color="auto"/>
        <w:left w:val="none" w:sz="0" w:space="0" w:color="auto"/>
        <w:bottom w:val="none" w:sz="0" w:space="0" w:color="auto"/>
        <w:right w:val="none" w:sz="0" w:space="0" w:color="auto"/>
      </w:divBdr>
    </w:div>
    <w:div w:id="1066490042">
      <w:bodyDiv w:val="1"/>
      <w:marLeft w:val="0"/>
      <w:marRight w:val="0"/>
      <w:marTop w:val="0"/>
      <w:marBottom w:val="0"/>
      <w:divBdr>
        <w:top w:val="none" w:sz="0" w:space="0" w:color="auto"/>
        <w:left w:val="none" w:sz="0" w:space="0" w:color="auto"/>
        <w:bottom w:val="none" w:sz="0" w:space="0" w:color="auto"/>
        <w:right w:val="none" w:sz="0" w:space="0" w:color="auto"/>
      </w:divBdr>
      <w:divsChild>
        <w:div w:id="833958984">
          <w:marLeft w:val="0"/>
          <w:marRight w:val="0"/>
          <w:marTop w:val="0"/>
          <w:marBottom w:val="0"/>
          <w:divBdr>
            <w:top w:val="none" w:sz="0" w:space="0" w:color="auto"/>
            <w:left w:val="none" w:sz="0" w:space="0" w:color="auto"/>
            <w:bottom w:val="none" w:sz="0" w:space="0" w:color="auto"/>
            <w:right w:val="none" w:sz="0" w:space="0" w:color="auto"/>
          </w:divBdr>
        </w:div>
        <w:div w:id="1047528253">
          <w:marLeft w:val="0"/>
          <w:marRight w:val="0"/>
          <w:marTop w:val="0"/>
          <w:marBottom w:val="0"/>
          <w:divBdr>
            <w:top w:val="none" w:sz="0" w:space="0" w:color="auto"/>
            <w:left w:val="none" w:sz="0" w:space="0" w:color="auto"/>
            <w:bottom w:val="none" w:sz="0" w:space="0" w:color="auto"/>
            <w:right w:val="none" w:sz="0" w:space="0" w:color="auto"/>
          </w:divBdr>
        </w:div>
      </w:divsChild>
    </w:div>
    <w:div w:id="1180848755">
      <w:bodyDiv w:val="1"/>
      <w:marLeft w:val="0"/>
      <w:marRight w:val="0"/>
      <w:marTop w:val="0"/>
      <w:marBottom w:val="0"/>
      <w:divBdr>
        <w:top w:val="none" w:sz="0" w:space="0" w:color="auto"/>
        <w:left w:val="none" w:sz="0" w:space="0" w:color="auto"/>
        <w:bottom w:val="none" w:sz="0" w:space="0" w:color="auto"/>
        <w:right w:val="none" w:sz="0" w:space="0" w:color="auto"/>
      </w:divBdr>
      <w:divsChild>
        <w:div w:id="1852448787">
          <w:marLeft w:val="0"/>
          <w:marRight w:val="0"/>
          <w:marTop w:val="0"/>
          <w:marBottom w:val="0"/>
          <w:divBdr>
            <w:top w:val="none" w:sz="0" w:space="0" w:color="auto"/>
            <w:left w:val="none" w:sz="0" w:space="0" w:color="auto"/>
            <w:bottom w:val="none" w:sz="0" w:space="0" w:color="auto"/>
            <w:right w:val="none" w:sz="0" w:space="0" w:color="auto"/>
          </w:divBdr>
        </w:div>
        <w:div w:id="359402512">
          <w:marLeft w:val="0"/>
          <w:marRight w:val="0"/>
          <w:marTop w:val="0"/>
          <w:marBottom w:val="0"/>
          <w:divBdr>
            <w:top w:val="none" w:sz="0" w:space="0" w:color="auto"/>
            <w:left w:val="none" w:sz="0" w:space="0" w:color="auto"/>
            <w:bottom w:val="none" w:sz="0" w:space="0" w:color="auto"/>
            <w:right w:val="none" w:sz="0" w:space="0" w:color="auto"/>
          </w:divBdr>
        </w:div>
      </w:divsChild>
    </w:div>
    <w:div w:id="1213691547">
      <w:bodyDiv w:val="1"/>
      <w:marLeft w:val="0"/>
      <w:marRight w:val="0"/>
      <w:marTop w:val="0"/>
      <w:marBottom w:val="0"/>
      <w:divBdr>
        <w:top w:val="none" w:sz="0" w:space="0" w:color="auto"/>
        <w:left w:val="none" w:sz="0" w:space="0" w:color="auto"/>
        <w:bottom w:val="none" w:sz="0" w:space="0" w:color="auto"/>
        <w:right w:val="none" w:sz="0" w:space="0" w:color="auto"/>
      </w:divBdr>
      <w:divsChild>
        <w:div w:id="51658096">
          <w:marLeft w:val="0"/>
          <w:marRight w:val="0"/>
          <w:marTop w:val="0"/>
          <w:marBottom w:val="0"/>
          <w:divBdr>
            <w:top w:val="none" w:sz="0" w:space="0" w:color="auto"/>
            <w:left w:val="none" w:sz="0" w:space="0" w:color="auto"/>
            <w:bottom w:val="none" w:sz="0" w:space="0" w:color="auto"/>
            <w:right w:val="none" w:sz="0" w:space="0" w:color="auto"/>
          </w:divBdr>
        </w:div>
        <w:div w:id="144705559">
          <w:marLeft w:val="0"/>
          <w:marRight w:val="0"/>
          <w:marTop w:val="0"/>
          <w:marBottom w:val="0"/>
          <w:divBdr>
            <w:top w:val="none" w:sz="0" w:space="0" w:color="auto"/>
            <w:left w:val="none" w:sz="0" w:space="0" w:color="auto"/>
            <w:bottom w:val="none" w:sz="0" w:space="0" w:color="auto"/>
            <w:right w:val="none" w:sz="0" w:space="0" w:color="auto"/>
          </w:divBdr>
        </w:div>
        <w:div w:id="1686401818">
          <w:marLeft w:val="0"/>
          <w:marRight w:val="0"/>
          <w:marTop w:val="0"/>
          <w:marBottom w:val="0"/>
          <w:divBdr>
            <w:top w:val="none" w:sz="0" w:space="0" w:color="auto"/>
            <w:left w:val="none" w:sz="0" w:space="0" w:color="auto"/>
            <w:bottom w:val="none" w:sz="0" w:space="0" w:color="auto"/>
            <w:right w:val="none" w:sz="0" w:space="0" w:color="auto"/>
          </w:divBdr>
        </w:div>
        <w:div w:id="1754662464">
          <w:marLeft w:val="0"/>
          <w:marRight w:val="0"/>
          <w:marTop w:val="0"/>
          <w:marBottom w:val="0"/>
          <w:divBdr>
            <w:top w:val="none" w:sz="0" w:space="0" w:color="auto"/>
            <w:left w:val="none" w:sz="0" w:space="0" w:color="auto"/>
            <w:bottom w:val="none" w:sz="0" w:space="0" w:color="auto"/>
            <w:right w:val="none" w:sz="0" w:space="0" w:color="auto"/>
          </w:divBdr>
        </w:div>
      </w:divsChild>
    </w:div>
    <w:div w:id="1226914378">
      <w:bodyDiv w:val="1"/>
      <w:marLeft w:val="0"/>
      <w:marRight w:val="0"/>
      <w:marTop w:val="0"/>
      <w:marBottom w:val="0"/>
      <w:divBdr>
        <w:top w:val="none" w:sz="0" w:space="0" w:color="auto"/>
        <w:left w:val="none" w:sz="0" w:space="0" w:color="auto"/>
        <w:bottom w:val="none" w:sz="0" w:space="0" w:color="auto"/>
        <w:right w:val="none" w:sz="0" w:space="0" w:color="auto"/>
      </w:divBdr>
    </w:div>
    <w:div w:id="1293025886">
      <w:bodyDiv w:val="1"/>
      <w:marLeft w:val="0"/>
      <w:marRight w:val="0"/>
      <w:marTop w:val="0"/>
      <w:marBottom w:val="0"/>
      <w:divBdr>
        <w:top w:val="none" w:sz="0" w:space="0" w:color="auto"/>
        <w:left w:val="none" w:sz="0" w:space="0" w:color="auto"/>
        <w:bottom w:val="none" w:sz="0" w:space="0" w:color="auto"/>
        <w:right w:val="none" w:sz="0" w:space="0" w:color="auto"/>
      </w:divBdr>
      <w:divsChild>
        <w:div w:id="197085048">
          <w:marLeft w:val="0"/>
          <w:marRight w:val="0"/>
          <w:marTop w:val="0"/>
          <w:marBottom w:val="0"/>
          <w:divBdr>
            <w:top w:val="none" w:sz="0" w:space="0" w:color="auto"/>
            <w:left w:val="none" w:sz="0" w:space="0" w:color="auto"/>
            <w:bottom w:val="none" w:sz="0" w:space="0" w:color="auto"/>
            <w:right w:val="none" w:sz="0" w:space="0" w:color="auto"/>
          </w:divBdr>
        </w:div>
        <w:div w:id="1859538361">
          <w:marLeft w:val="0"/>
          <w:marRight w:val="0"/>
          <w:marTop w:val="0"/>
          <w:marBottom w:val="0"/>
          <w:divBdr>
            <w:top w:val="none" w:sz="0" w:space="0" w:color="auto"/>
            <w:left w:val="none" w:sz="0" w:space="0" w:color="auto"/>
            <w:bottom w:val="none" w:sz="0" w:space="0" w:color="auto"/>
            <w:right w:val="none" w:sz="0" w:space="0" w:color="auto"/>
          </w:divBdr>
        </w:div>
      </w:divsChild>
    </w:div>
    <w:div w:id="1457988288">
      <w:bodyDiv w:val="1"/>
      <w:marLeft w:val="0"/>
      <w:marRight w:val="0"/>
      <w:marTop w:val="0"/>
      <w:marBottom w:val="0"/>
      <w:divBdr>
        <w:top w:val="none" w:sz="0" w:space="0" w:color="auto"/>
        <w:left w:val="none" w:sz="0" w:space="0" w:color="auto"/>
        <w:bottom w:val="none" w:sz="0" w:space="0" w:color="auto"/>
        <w:right w:val="none" w:sz="0" w:space="0" w:color="auto"/>
      </w:divBdr>
      <w:divsChild>
        <w:div w:id="666596511">
          <w:marLeft w:val="0"/>
          <w:marRight w:val="0"/>
          <w:marTop w:val="0"/>
          <w:marBottom w:val="240"/>
          <w:divBdr>
            <w:top w:val="none" w:sz="0" w:space="0" w:color="auto"/>
            <w:left w:val="none" w:sz="0" w:space="0" w:color="auto"/>
            <w:bottom w:val="none" w:sz="0" w:space="0" w:color="auto"/>
            <w:right w:val="none" w:sz="0" w:space="0" w:color="auto"/>
          </w:divBdr>
        </w:div>
      </w:divsChild>
    </w:div>
    <w:div w:id="1513449547">
      <w:bodyDiv w:val="1"/>
      <w:marLeft w:val="0"/>
      <w:marRight w:val="0"/>
      <w:marTop w:val="0"/>
      <w:marBottom w:val="0"/>
      <w:divBdr>
        <w:top w:val="none" w:sz="0" w:space="0" w:color="auto"/>
        <w:left w:val="none" w:sz="0" w:space="0" w:color="auto"/>
        <w:bottom w:val="none" w:sz="0" w:space="0" w:color="auto"/>
        <w:right w:val="none" w:sz="0" w:space="0" w:color="auto"/>
      </w:divBdr>
      <w:divsChild>
        <w:div w:id="219287302">
          <w:marLeft w:val="0"/>
          <w:marRight w:val="0"/>
          <w:marTop w:val="0"/>
          <w:marBottom w:val="0"/>
          <w:divBdr>
            <w:top w:val="none" w:sz="0" w:space="0" w:color="auto"/>
            <w:left w:val="none" w:sz="0" w:space="0" w:color="auto"/>
            <w:bottom w:val="none" w:sz="0" w:space="0" w:color="auto"/>
            <w:right w:val="none" w:sz="0" w:space="0" w:color="auto"/>
          </w:divBdr>
        </w:div>
        <w:div w:id="1814055703">
          <w:marLeft w:val="0"/>
          <w:marRight w:val="0"/>
          <w:marTop w:val="0"/>
          <w:marBottom w:val="0"/>
          <w:divBdr>
            <w:top w:val="none" w:sz="0" w:space="0" w:color="auto"/>
            <w:left w:val="none" w:sz="0" w:space="0" w:color="auto"/>
            <w:bottom w:val="none" w:sz="0" w:space="0" w:color="auto"/>
            <w:right w:val="none" w:sz="0" w:space="0" w:color="auto"/>
          </w:divBdr>
        </w:div>
      </w:divsChild>
    </w:div>
    <w:div w:id="1617368403">
      <w:bodyDiv w:val="1"/>
      <w:marLeft w:val="0"/>
      <w:marRight w:val="0"/>
      <w:marTop w:val="0"/>
      <w:marBottom w:val="0"/>
      <w:divBdr>
        <w:top w:val="none" w:sz="0" w:space="0" w:color="auto"/>
        <w:left w:val="none" w:sz="0" w:space="0" w:color="auto"/>
        <w:bottom w:val="none" w:sz="0" w:space="0" w:color="auto"/>
        <w:right w:val="none" w:sz="0" w:space="0" w:color="auto"/>
      </w:divBdr>
    </w:div>
    <w:div w:id="1721635856">
      <w:bodyDiv w:val="1"/>
      <w:marLeft w:val="0"/>
      <w:marRight w:val="0"/>
      <w:marTop w:val="0"/>
      <w:marBottom w:val="0"/>
      <w:divBdr>
        <w:top w:val="none" w:sz="0" w:space="0" w:color="auto"/>
        <w:left w:val="none" w:sz="0" w:space="0" w:color="auto"/>
        <w:bottom w:val="none" w:sz="0" w:space="0" w:color="auto"/>
        <w:right w:val="none" w:sz="0" w:space="0" w:color="auto"/>
      </w:divBdr>
      <w:divsChild>
        <w:div w:id="1931038339">
          <w:marLeft w:val="0"/>
          <w:marRight w:val="0"/>
          <w:marTop w:val="0"/>
          <w:marBottom w:val="0"/>
          <w:divBdr>
            <w:top w:val="none" w:sz="0" w:space="0" w:color="auto"/>
            <w:left w:val="none" w:sz="0" w:space="0" w:color="auto"/>
            <w:bottom w:val="none" w:sz="0" w:space="0" w:color="auto"/>
            <w:right w:val="none" w:sz="0" w:space="0" w:color="auto"/>
          </w:divBdr>
        </w:div>
        <w:div w:id="2106920056">
          <w:marLeft w:val="0"/>
          <w:marRight w:val="0"/>
          <w:marTop w:val="0"/>
          <w:marBottom w:val="0"/>
          <w:divBdr>
            <w:top w:val="none" w:sz="0" w:space="0" w:color="auto"/>
            <w:left w:val="none" w:sz="0" w:space="0" w:color="auto"/>
            <w:bottom w:val="none" w:sz="0" w:space="0" w:color="auto"/>
            <w:right w:val="none" w:sz="0" w:space="0" w:color="auto"/>
          </w:divBdr>
        </w:div>
      </w:divsChild>
    </w:div>
    <w:div w:id="1885405904">
      <w:bodyDiv w:val="1"/>
      <w:marLeft w:val="0"/>
      <w:marRight w:val="0"/>
      <w:marTop w:val="0"/>
      <w:marBottom w:val="0"/>
      <w:divBdr>
        <w:top w:val="none" w:sz="0" w:space="0" w:color="auto"/>
        <w:left w:val="none" w:sz="0" w:space="0" w:color="auto"/>
        <w:bottom w:val="none" w:sz="0" w:space="0" w:color="auto"/>
        <w:right w:val="none" w:sz="0" w:space="0" w:color="auto"/>
      </w:divBdr>
      <w:divsChild>
        <w:div w:id="188884530">
          <w:marLeft w:val="0"/>
          <w:marRight w:val="0"/>
          <w:marTop w:val="0"/>
          <w:marBottom w:val="0"/>
          <w:divBdr>
            <w:top w:val="none" w:sz="0" w:space="0" w:color="auto"/>
            <w:left w:val="none" w:sz="0" w:space="0" w:color="auto"/>
            <w:bottom w:val="none" w:sz="0" w:space="0" w:color="auto"/>
            <w:right w:val="none" w:sz="0" w:space="0" w:color="auto"/>
          </w:divBdr>
        </w:div>
        <w:div w:id="1372801489">
          <w:marLeft w:val="0"/>
          <w:marRight w:val="0"/>
          <w:marTop w:val="0"/>
          <w:marBottom w:val="0"/>
          <w:divBdr>
            <w:top w:val="none" w:sz="0" w:space="0" w:color="auto"/>
            <w:left w:val="none" w:sz="0" w:space="0" w:color="auto"/>
            <w:bottom w:val="none" w:sz="0" w:space="0" w:color="auto"/>
            <w:right w:val="none" w:sz="0" w:space="0" w:color="auto"/>
          </w:divBdr>
        </w:div>
      </w:divsChild>
    </w:div>
    <w:div w:id="1928272934">
      <w:bodyDiv w:val="1"/>
      <w:marLeft w:val="0"/>
      <w:marRight w:val="0"/>
      <w:marTop w:val="0"/>
      <w:marBottom w:val="0"/>
      <w:divBdr>
        <w:top w:val="none" w:sz="0" w:space="0" w:color="auto"/>
        <w:left w:val="none" w:sz="0" w:space="0" w:color="auto"/>
        <w:bottom w:val="none" w:sz="0" w:space="0" w:color="auto"/>
        <w:right w:val="none" w:sz="0" w:space="0" w:color="auto"/>
      </w:divBdr>
    </w:div>
    <w:div w:id="1985314459">
      <w:bodyDiv w:val="1"/>
      <w:marLeft w:val="0"/>
      <w:marRight w:val="0"/>
      <w:marTop w:val="0"/>
      <w:marBottom w:val="0"/>
      <w:divBdr>
        <w:top w:val="none" w:sz="0" w:space="0" w:color="auto"/>
        <w:left w:val="none" w:sz="0" w:space="0" w:color="auto"/>
        <w:bottom w:val="none" w:sz="0" w:space="0" w:color="auto"/>
        <w:right w:val="none" w:sz="0" w:space="0" w:color="auto"/>
      </w:divBdr>
      <w:divsChild>
        <w:div w:id="906838244">
          <w:marLeft w:val="0"/>
          <w:marRight w:val="0"/>
          <w:marTop w:val="0"/>
          <w:marBottom w:val="0"/>
          <w:divBdr>
            <w:top w:val="none" w:sz="0" w:space="0" w:color="auto"/>
            <w:left w:val="none" w:sz="0" w:space="0" w:color="auto"/>
            <w:bottom w:val="none" w:sz="0" w:space="0" w:color="auto"/>
            <w:right w:val="none" w:sz="0" w:space="0" w:color="auto"/>
          </w:divBdr>
        </w:div>
        <w:div w:id="2012292071">
          <w:marLeft w:val="0"/>
          <w:marRight w:val="0"/>
          <w:marTop w:val="0"/>
          <w:marBottom w:val="0"/>
          <w:divBdr>
            <w:top w:val="none" w:sz="0" w:space="0" w:color="auto"/>
            <w:left w:val="none" w:sz="0" w:space="0" w:color="auto"/>
            <w:bottom w:val="none" w:sz="0" w:space="0" w:color="auto"/>
            <w:right w:val="none" w:sz="0" w:space="0" w:color="auto"/>
          </w:divBdr>
        </w:div>
      </w:divsChild>
    </w:div>
    <w:div w:id="2124618185">
      <w:bodyDiv w:val="1"/>
      <w:marLeft w:val="0"/>
      <w:marRight w:val="0"/>
      <w:marTop w:val="0"/>
      <w:marBottom w:val="0"/>
      <w:divBdr>
        <w:top w:val="none" w:sz="0" w:space="0" w:color="auto"/>
        <w:left w:val="none" w:sz="0" w:space="0" w:color="auto"/>
        <w:bottom w:val="none" w:sz="0" w:space="0" w:color="auto"/>
        <w:right w:val="none" w:sz="0" w:space="0" w:color="auto"/>
      </w:divBdr>
      <w:divsChild>
        <w:div w:id="1625193395">
          <w:marLeft w:val="0"/>
          <w:marRight w:val="0"/>
          <w:marTop w:val="0"/>
          <w:marBottom w:val="0"/>
          <w:divBdr>
            <w:top w:val="none" w:sz="0" w:space="0" w:color="auto"/>
            <w:left w:val="none" w:sz="0" w:space="0" w:color="auto"/>
            <w:bottom w:val="none" w:sz="0" w:space="0" w:color="auto"/>
            <w:right w:val="none" w:sz="0" w:space="0" w:color="auto"/>
          </w:divBdr>
        </w:div>
        <w:div w:id="544408132">
          <w:marLeft w:val="0"/>
          <w:marRight w:val="0"/>
          <w:marTop w:val="0"/>
          <w:marBottom w:val="0"/>
          <w:divBdr>
            <w:top w:val="none" w:sz="0" w:space="0" w:color="auto"/>
            <w:left w:val="none" w:sz="0" w:space="0" w:color="auto"/>
            <w:bottom w:val="none" w:sz="0" w:space="0" w:color="auto"/>
            <w:right w:val="none" w:sz="0" w:space="0" w:color="auto"/>
          </w:divBdr>
        </w:div>
      </w:divsChild>
    </w:div>
    <w:div w:id="2146658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D68F44-EE67-4FF1-A327-FD5D9DCF6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5</Pages>
  <Words>1279</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MLab1</dc:creator>
  <cp:lastModifiedBy>MLab1</cp:lastModifiedBy>
  <cp:revision>9</cp:revision>
  <cp:lastPrinted>2022-06-30T05:54:00Z</cp:lastPrinted>
  <dcterms:created xsi:type="dcterms:W3CDTF">2022-07-06T06:48:00Z</dcterms:created>
  <dcterms:modified xsi:type="dcterms:W3CDTF">2022-07-19T08:05:00Z</dcterms:modified>
</cp:coreProperties>
</file>